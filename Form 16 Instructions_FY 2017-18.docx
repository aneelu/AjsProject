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393" w:type="dxa"/>
        <w:jc w:val="center"/>
        <w:tblCellSpacing w:w="0" w:type="dxa"/>
        <w:shd w:val="clear" w:color="auto" w:fill="FFECF2"/>
        <w:tblCellMar>
          <w:left w:w="0" w:type="dxa"/>
          <w:right w:w="0" w:type="dxa"/>
        </w:tblCellMar>
        <w:tblLook w:val="04A0" w:firstRow="1" w:lastRow="0" w:firstColumn="1" w:lastColumn="0" w:noHBand="0" w:noVBand="1"/>
      </w:tblPr>
      <w:tblGrid>
        <w:gridCol w:w="11393"/>
      </w:tblGrid>
      <w:tr w:rsidR="00D71F2B" w:rsidRPr="00F765F7" w:rsidTr="00994065">
        <w:trPr>
          <w:tblCellSpacing w:w="0" w:type="dxa"/>
          <w:jc w:val="center"/>
        </w:trPr>
        <w:tc>
          <w:tcPr>
            <w:tcW w:w="0" w:type="auto"/>
            <w:shd w:val="clear" w:color="auto" w:fill="FFECF2"/>
            <w:hideMark/>
          </w:tcPr>
          <w:p w:rsidR="00D71F2B" w:rsidRPr="00F765F7" w:rsidRDefault="00D71F2B">
            <w:pPr>
              <w:spacing w:line="276" w:lineRule="auto"/>
              <w:rPr>
                <w:rFonts w:ascii="Trebuchet MS" w:hAnsi="Trebuchet MS"/>
                <w:color w:val="943634"/>
              </w:rPr>
            </w:pPr>
            <w:r w:rsidRPr="00F765F7">
              <w:rPr>
                <w:rFonts w:ascii="Trebuchet MS" w:hAnsi="Trebuchet MS"/>
                <w:color w:val="943634"/>
              </w:rPr>
              <w:t> </w:t>
            </w:r>
          </w:p>
        </w:tc>
      </w:tr>
      <w:tr w:rsidR="00D71F2B" w:rsidRPr="00F765F7" w:rsidTr="00994065">
        <w:trPr>
          <w:trHeight w:val="3000"/>
          <w:tblCellSpacing w:w="0" w:type="dxa"/>
          <w:jc w:val="center"/>
        </w:trPr>
        <w:tc>
          <w:tcPr>
            <w:tcW w:w="0" w:type="auto"/>
            <w:shd w:val="clear" w:color="auto" w:fill="FFECF2"/>
          </w:tcPr>
          <w:tbl>
            <w:tblPr>
              <w:tblW w:w="4800" w:type="pct"/>
              <w:jc w:val="center"/>
              <w:tblCellSpacing w:w="7" w:type="dxa"/>
              <w:tblCellMar>
                <w:left w:w="0" w:type="dxa"/>
                <w:right w:w="0" w:type="dxa"/>
              </w:tblCellMar>
              <w:tblLook w:val="04A0" w:firstRow="1" w:lastRow="0" w:firstColumn="1" w:lastColumn="0" w:noHBand="0" w:noVBand="1"/>
            </w:tblPr>
            <w:tblGrid>
              <w:gridCol w:w="10937"/>
            </w:tblGrid>
            <w:tr w:rsidR="00D71F2B" w:rsidRPr="00E32AE0">
              <w:trPr>
                <w:tblCellSpacing w:w="7" w:type="dxa"/>
                <w:jc w:val="center"/>
              </w:trPr>
              <w:tc>
                <w:tcPr>
                  <w:tcW w:w="5000" w:type="pct"/>
                  <w:tcMar>
                    <w:top w:w="15" w:type="dxa"/>
                    <w:left w:w="15" w:type="dxa"/>
                    <w:bottom w:w="15" w:type="dxa"/>
                    <w:right w:w="15" w:type="dxa"/>
                  </w:tcMar>
                  <w:vAlign w:val="center"/>
                </w:tcPr>
                <w:p w:rsidR="00D71F2B" w:rsidRPr="00E32AE0" w:rsidRDefault="00D71F2B">
                  <w:pPr>
                    <w:spacing w:line="276" w:lineRule="auto"/>
                    <w:rPr>
                      <w:color w:val="17365D"/>
                    </w:rPr>
                  </w:pPr>
                </w:p>
              </w:tc>
            </w:tr>
          </w:tbl>
          <w:p w:rsidR="00D71F2B" w:rsidRPr="00E32AE0" w:rsidRDefault="00D71F2B">
            <w:pPr>
              <w:spacing w:line="276" w:lineRule="auto"/>
              <w:rPr>
                <w:rFonts w:ascii="Trebuchet MS" w:hAnsi="Trebuchet MS"/>
                <w:b/>
                <w:bCs/>
                <w:color w:val="17365D"/>
                <w:u w:val="single"/>
              </w:rPr>
            </w:pPr>
          </w:p>
          <w:p w:rsidR="00D71F2B" w:rsidRPr="00E32AE0" w:rsidRDefault="00D71F2B" w:rsidP="0099007C">
            <w:pPr>
              <w:spacing w:line="276" w:lineRule="auto"/>
              <w:jc w:val="center"/>
              <w:rPr>
                <w:rFonts w:ascii="Trebuchet MS" w:hAnsi="Trebuchet MS"/>
                <w:b/>
                <w:bCs/>
                <w:color w:val="17365D"/>
                <w:u w:val="single"/>
              </w:rPr>
            </w:pPr>
            <w:r w:rsidRPr="00E32AE0">
              <w:rPr>
                <w:rFonts w:ascii="Trebuchet MS" w:hAnsi="Trebuchet MS"/>
                <w:b/>
                <w:bCs/>
                <w:color w:val="17365D"/>
                <w:u w:val="single"/>
              </w:rPr>
              <w:t>THISCOM</w:t>
            </w:r>
            <w:r w:rsidR="003565B0" w:rsidRPr="00E32AE0">
              <w:rPr>
                <w:rFonts w:ascii="Trebuchet MS" w:hAnsi="Trebuchet MS"/>
                <w:b/>
                <w:bCs/>
                <w:color w:val="17365D"/>
                <w:u w:val="single"/>
              </w:rPr>
              <w:t>M</w:t>
            </w:r>
            <w:r w:rsidRPr="00E32AE0">
              <w:rPr>
                <w:rFonts w:ascii="Trebuchet MS" w:hAnsi="Trebuchet MS"/>
                <w:b/>
                <w:bCs/>
                <w:color w:val="17365D"/>
                <w:u w:val="single"/>
              </w:rPr>
              <w:t xml:space="preserve">UNICATION IS MEANT FOR ALL </w:t>
            </w:r>
            <w:r w:rsidR="00076A24" w:rsidRPr="00E32AE0">
              <w:rPr>
                <w:rFonts w:ascii="Trebuchet MS" w:hAnsi="Trebuchet MS"/>
                <w:b/>
                <w:bCs/>
                <w:color w:val="17365D"/>
                <w:u w:val="single"/>
              </w:rPr>
              <w:t>CORE SOFTWARE</w:t>
            </w:r>
            <w:r w:rsidR="005C4694" w:rsidRPr="00E32AE0">
              <w:rPr>
                <w:rFonts w:ascii="Trebuchet MS" w:hAnsi="Trebuchet MS"/>
                <w:b/>
                <w:bCs/>
                <w:color w:val="17365D"/>
                <w:u w:val="single"/>
              </w:rPr>
              <w:t>/INFRA/BSERVE</w:t>
            </w:r>
            <w:r w:rsidR="00076A24" w:rsidRPr="00E32AE0">
              <w:rPr>
                <w:rFonts w:ascii="Trebuchet MS" w:hAnsi="Trebuchet MS"/>
                <w:b/>
                <w:bCs/>
                <w:color w:val="17365D"/>
                <w:u w:val="single"/>
              </w:rPr>
              <w:t xml:space="preserve"> EMPLOYEES GLOBALLY </w:t>
            </w:r>
            <w:r w:rsidRPr="00E32AE0">
              <w:rPr>
                <w:rFonts w:ascii="Trebuchet MS" w:hAnsi="Trebuchet MS"/>
                <w:b/>
                <w:bCs/>
                <w:color w:val="17365D"/>
                <w:u w:val="single"/>
              </w:rPr>
              <w:t xml:space="preserve">WHO RECEIVED SALARY </w:t>
            </w:r>
            <w:r w:rsidR="005C4694" w:rsidRPr="00E32AE0">
              <w:rPr>
                <w:rFonts w:ascii="Trebuchet MS" w:hAnsi="Trebuchet MS"/>
                <w:b/>
                <w:bCs/>
                <w:color w:val="17365D"/>
                <w:u w:val="single"/>
              </w:rPr>
              <w:t>I</w:t>
            </w:r>
            <w:r w:rsidRPr="00E32AE0">
              <w:rPr>
                <w:rFonts w:ascii="Trebuchet MS" w:hAnsi="Trebuchet MS"/>
                <w:b/>
                <w:bCs/>
                <w:color w:val="17365D"/>
                <w:u w:val="single"/>
              </w:rPr>
              <w:t>N INDIA PAYR</w:t>
            </w:r>
            <w:r w:rsidR="000E6D68" w:rsidRPr="00E32AE0">
              <w:rPr>
                <w:rFonts w:ascii="Trebuchet MS" w:hAnsi="Trebuchet MS"/>
                <w:b/>
                <w:bCs/>
                <w:color w:val="17365D"/>
                <w:u w:val="single"/>
              </w:rPr>
              <w:t>OLL FOR THE PERIOD 01 APRIL</w:t>
            </w:r>
            <w:r w:rsidR="00D94898" w:rsidRPr="00E32AE0">
              <w:rPr>
                <w:rFonts w:ascii="Trebuchet MS" w:hAnsi="Trebuchet MS"/>
                <w:b/>
                <w:bCs/>
                <w:color w:val="17365D"/>
                <w:u w:val="single"/>
              </w:rPr>
              <w:t xml:space="preserve"> </w:t>
            </w:r>
            <w:r w:rsidR="000E6D68" w:rsidRPr="00E32AE0">
              <w:rPr>
                <w:rFonts w:ascii="Trebuchet MS" w:hAnsi="Trebuchet MS"/>
                <w:b/>
                <w:bCs/>
                <w:color w:val="17365D"/>
                <w:u w:val="single"/>
              </w:rPr>
              <w:t>201</w:t>
            </w:r>
            <w:r w:rsidR="00D94898" w:rsidRPr="00E32AE0">
              <w:rPr>
                <w:rFonts w:ascii="Trebuchet MS" w:hAnsi="Trebuchet MS"/>
                <w:b/>
                <w:bCs/>
                <w:color w:val="17365D"/>
                <w:u w:val="single"/>
              </w:rPr>
              <w:t>7</w:t>
            </w:r>
            <w:r w:rsidR="000E6D68" w:rsidRPr="00E32AE0">
              <w:rPr>
                <w:rFonts w:ascii="Trebuchet MS" w:hAnsi="Trebuchet MS"/>
                <w:b/>
                <w:bCs/>
                <w:color w:val="17365D"/>
                <w:u w:val="single"/>
              </w:rPr>
              <w:t xml:space="preserve"> TO 31 MARCH 201</w:t>
            </w:r>
            <w:r w:rsidR="00D94898" w:rsidRPr="00E32AE0">
              <w:rPr>
                <w:rFonts w:ascii="Trebuchet MS" w:hAnsi="Trebuchet MS"/>
                <w:b/>
                <w:bCs/>
                <w:color w:val="17365D"/>
                <w:u w:val="single"/>
              </w:rPr>
              <w:t>8</w:t>
            </w:r>
          </w:p>
          <w:p w:rsidR="00D71F2B" w:rsidRPr="00E32AE0" w:rsidRDefault="00D71F2B">
            <w:pPr>
              <w:spacing w:line="276" w:lineRule="auto"/>
              <w:rPr>
                <w:rFonts w:ascii="Trebuchet MS" w:hAnsi="Trebuchet MS"/>
                <w:b/>
                <w:bCs/>
                <w:color w:val="17365D"/>
                <w:u w:val="single"/>
              </w:rPr>
            </w:pPr>
          </w:p>
          <w:p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Dear Colleagues,</w:t>
            </w:r>
          </w:p>
          <w:p w:rsidR="00D71F2B" w:rsidRPr="00E32AE0" w:rsidRDefault="00D71F2B">
            <w:pPr>
              <w:spacing w:line="276" w:lineRule="auto"/>
              <w:ind w:left="576" w:right="576"/>
              <w:jc w:val="both"/>
              <w:rPr>
                <w:rFonts w:ascii="Trebuchet MS" w:hAnsi="Trebuchet MS"/>
                <w:color w:val="17365D"/>
              </w:rPr>
            </w:pPr>
          </w:p>
          <w:p w:rsidR="003C5F6F" w:rsidRPr="00E32AE0" w:rsidRDefault="00EA01A0">
            <w:pPr>
              <w:spacing w:line="276" w:lineRule="auto"/>
              <w:ind w:left="576" w:right="576"/>
              <w:jc w:val="both"/>
              <w:rPr>
                <w:rFonts w:ascii="Trebuchet MS" w:hAnsi="Trebuchet MS"/>
                <w:color w:val="17365D"/>
              </w:rPr>
            </w:pPr>
            <w:r w:rsidRPr="00E32AE0">
              <w:rPr>
                <w:rFonts w:ascii="Trebuchet MS" w:hAnsi="Trebuchet MS"/>
                <w:color w:val="17365D"/>
              </w:rPr>
              <w:t>W</w:t>
            </w:r>
            <w:r w:rsidR="003C5F6F" w:rsidRPr="00E32AE0">
              <w:rPr>
                <w:rFonts w:ascii="Trebuchet MS" w:hAnsi="Trebuchet MS"/>
                <w:color w:val="17365D"/>
              </w:rPr>
              <w:t>e are providing d</w:t>
            </w:r>
            <w:r w:rsidR="00D71F2B" w:rsidRPr="00E32AE0">
              <w:rPr>
                <w:rFonts w:ascii="Trebuchet MS" w:hAnsi="Trebuchet MS"/>
                <w:color w:val="17365D"/>
              </w:rPr>
              <w:t>igitally signed For</w:t>
            </w:r>
            <w:r w:rsidR="003C5F6F" w:rsidRPr="00E32AE0">
              <w:rPr>
                <w:rFonts w:ascii="Trebuchet MS" w:hAnsi="Trebuchet MS"/>
                <w:color w:val="17365D"/>
              </w:rPr>
              <w:t>m 16 for the Financial Y</w:t>
            </w:r>
            <w:r w:rsidR="000E6D68" w:rsidRPr="00E32AE0">
              <w:rPr>
                <w:rFonts w:ascii="Trebuchet MS" w:hAnsi="Trebuchet MS"/>
                <w:color w:val="17365D"/>
              </w:rPr>
              <w:t>ear 201</w:t>
            </w:r>
            <w:r w:rsidR="00D94898" w:rsidRPr="00E32AE0">
              <w:rPr>
                <w:rFonts w:ascii="Trebuchet MS" w:hAnsi="Trebuchet MS"/>
                <w:color w:val="17365D"/>
              </w:rPr>
              <w:t>7</w:t>
            </w:r>
            <w:r w:rsidR="00D71F2B" w:rsidRPr="00E32AE0">
              <w:rPr>
                <w:rFonts w:ascii="Trebuchet MS" w:hAnsi="Trebuchet MS"/>
                <w:color w:val="17365D"/>
              </w:rPr>
              <w:t>-201</w:t>
            </w:r>
            <w:r w:rsidR="00D94898" w:rsidRPr="00E32AE0">
              <w:rPr>
                <w:rFonts w:ascii="Trebuchet MS" w:hAnsi="Trebuchet MS"/>
                <w:color w:val="17365D"/>
              </w:rPr>
              <w:t>8</w:t>
            </w:r>
            <w:r w:rsidR="00D71F2B" w:rsidRPr="00E32AE0">
              <w:rPr>
                <w:rFonts w:ascii="Trebuchet MS" w:hAnsi="Trebuchet MS"/>
                <w:color w:val="17365D"/>
              </w:rPr>
              <w:t xml:space="preserve">. </w:t>
            </w:r>
            <w:r w:rsidR="00CC6C9F" w:rsidRPr="00E32AE0">
              <w:rPr>
                <w:rFonts w:ascii="Trebuchet MS" w:hAnsi="Trebuchet MS"/>
                <w:color w:val="17365D"/>
              </w:rPr>
              <w:t>Like last financial year</w:t>
            </w:r>
            <w:r w:rsidR="00D94898" w:rsidRPr="00E32AE0">
              <w:rPr>
                <w:rFonts w:ascii="Trebuchet MS" w:hAnsi="Trebuchet MS"/>
                <w:color w:val="17365D"/>
              </w:rPr>
              <w:t>s</w:t>
            </w:r>
            <w:r w:rsidR="00CC6C9F" w:rsidRPr="00E32AE0">
              <w:rPr>
                <w:rFonts w:ascii="Trebuchet MS" w:hAnsi="Trebuchet MS"/>
                <w:color w:val="17365D"/>
              </w:rPr>
              <w:t>,</w:t>
            </w:r>
            <w:r w:rsidR="00D94898" w:rsidRPr="00E32AE0">
              <w:rPr>
                <w:rFonts w:ascii="Trebuchet MS" w:hAnsi="Trebuchet MS"/>
                <w:color w:val="17365D"/>
              </w:rPr>
              <w:t xml:space="preserve"> </w:t>
            </w:r>
            <w:r w:rsidR="00CC6C9F" w:rsidRPr="00E32AE0">
              <w:rPr>
                <w:rFonts w:ascii="Trebuchet MS" w:hAnsi="Trebuchet MS"/>
                <w:color w:val="17365D"/>
              </w:rPr>
              <w:t xml:space="preserve">this year’s </w:t>
            </w:r>
            <w:r w:rsidR="003C5F6F" w:rsidRPr="00E32AE0">
              <w:rPr>
                <w:rFonts w:ascii="Trebuchet MS" w:hAnsi="Trebuchet MS"/>
                <w:color w:val="17365D"/>
              </w:rPr>
              <w:t>Form-16 is</w:t>
            </w:r>
            <w:r w:rsidR="00971004" w:rsidRPr="00E32AE0">
              <w:rPr>
                <w:rFonts w:ascii="Trebuchet MS" w:hAnsi="Trebuchet MS"/>
                <w:color w:val="17365D"/>
              </w:rPr>
              <w:t xml:space="preserve"> also</w:t>
            </w:r>
            <w:r w:rsidR="003C5F6F" w:rsidRPr="00E32AE0">
              <w:rPr>
                <w:rFonts w:ascii="Trebuchet MS" w:hAnsi="Trebuchet MS"/>
                <w:color w:val="17365D"/>
              </w:rPr>
              <w:t xml:space="preserve"> getting issued in two parts</w:t>
            </w:r>
            <w:r w:rsidR="003565B0" w:rsidRPr="00E32AE0">
              <w:rPr>
                <w:rFonts w:ascii="Trebuchet MS" w:hAnsi="Trebuchet MS"/>
                <w:color w:val="17365D"/>
              </w:rPr>
              <w:t>,</w:t>
            </w:r>
            <w:r w:rsidR="003C5F6F" w:rsidRPr="00E32AE0">
              <w:rPr>
                <w:rFonts w:ascii="Trebuchet MS" w:hAnsi="Trebuchet MS"/>
                <w:color w:val="17365D"/>
              </w:rPr>
              <w:t xml:space="preserve"> Part-A and Part-B.</w:t>
            </w:r>
          </w:p>
          <w:p w:rsidR="003C5F6F" w:rsidRPr="00E32AE0" w:rsidRDefault="003C5F6F">
            <w:pPr>
              <w:spacing w:line="276" w:lineRule="auto"/>
              <w:ind w:left="576" w:right="576"/>
              <w:jc w:val="both"/>
              <w:rPr>
                <w:rFonts w:ascii="Trebuchet MS" w:hAnsi="Trebuchet MS"/>
                <w:color w:val="17365D"/>
              </w:rPr>
            </w:pPr>
          </w:p>
          <w:p w:rsidR="001976D0" w:rsidRPr="00E32AE0" w:rsidRDefault="003C5F6F" w:rsidP="001976D0">
            <w:pPr>
              <w:spacing w:line="276" w:lineRule="auto"/>
              <w:ind w:left="576" w:right="576"/>
              <w:jc w:val="both"/>
              <w:rPr>
                <w:rFonts w:ascii="Trebuchet MS" w:hAnsi="Trebuchet MS"/>
                <w:color w:val="17365D"/>
              </w:rPr>
            </w:pPr>
            <w:r w:rsidRPr="00E32AE0">
              <w:rPr>
                <w:rFonts w:ascii="Trebuchet MS" w:hAnsi="Trebuchet MS"/>
                <w:b/>
                <w:color w:val="17365D"/>
              </w:rPr>
              <w:t>Part-A</w:t>
            </w:r>
            <w:r w:rsidR="00D94898" w:rsidRPr="00E32AE0">
              <w:rPr>
                <w:rFonts w:ascii="Trebuchet MS" w:hAnsi="Trebuchet MS"/>
                <w:color w:val="17365D"/>
              </w:rPr>
              <w:t xml:space="preserve">: </w:t>
            </w:r>
            <w:r w:rsidR="00867372" w:rsidRPr="00E32AE0">
              <w:rPr>
                <w:rFonts w:ascii="Trebuchet MS" w:hAnsi="Trebuchet MS"/>
                <w:color w:val="17365D"/>
              </w:rPr>
              <w:t xml:space="preserve">This </w:t>
            </w:r>
            <w:r w:rsidRPr="00E32AE0">
              <w:rPr>
                <w:rFonts w:ascii="Trebuchet MS" w:hAnsi="Trebuchet MS"/>
                <w:color w:val="17365D"/>
              </w:rPr>
              <w:t xml:space="preserve">is downloaded from </w:t>
            </w:r>
            <w:r w:rsidR="00D94898" w:rsidRPr="00E32AE0">
              <w:rPr>
                <w:rFonts w:ascii="Trebuchet MS" w:hAnsi="Trebuchet MS"/>
                <w:color w:val="17365D"/>
              </w:rPr>
              <w:t xml:space="preserve">Income </w:t>
            </w:r>
            <w:r w:rsidR="0071147C" w:rsidRPr="00E32AE0">
              <w:rPr>
                <w:rFonts w:ascii="Trebuchet MS" w:hAnsi="Trebuchet MS"/>
                <w:color w:val="17365D"/>
              </w:rPr>
              <w:t xml:space="preserve">Tax Department’s Portal called </w:t>
            </w:r>
            <w:r w:rsidRPr="00E32AE0">
              <w:rPr>
                <w:rFonts w:ascii="Trebuchet MS" w:hAnsi="Trebuchet MS"/>
                <w:color w:val="17365D"/>
              </w:rPr>
              <w:t>TDS Reconciliation Analysis</w:t>
            </w:r>
            <w:r w:rsidR="0071147C" w:rsidRPr="00E32AE0">
              <w:rPr>
                <w:rFonts w:ascii="Trebuchet MS" w:hAnsi="Trebuchet MS"/>
                <w:color w:val="17365D"/>
              </w:rPr>
              <w:t xml:space="preserve"> and Correction Enabling System or TRACES.</w:t>
            </w:r>
            <w:r w:rsidR="00D94898" w:rsidRPr="00E32AE0">
              <w:rPr>
                <w:rFonts w:ascii="Trebuchet MS" w:hAnsi="Trebuchet MS"/>
                <w:color w:val="17365D"/>
              </w:rPr>
              <w:t xml:space="preserve"> </w:t>
            </w:r>
          </w:p>
          <w:p w:rsidR="0071147C" w:rsidRPr="00E32AE0" w:rsidRDefault="0071147C">
            <w:pPr>
              <w:spacing w:line="276" w:lineRule="auto"/>
              <w:ind w:left="576" w:right="576"/>
              <w:jc w:val="both"/>
              <w:rPr>
                <w:rFonts w:ascii="Trebuchet MS" w:hAnsi="Trebuchet MS"/>
                <w:color w:val="17365D"/>
              </w:rPr>
            </w:pPr>
          </w:p>
          <w:p w:rsidR="004B06C4" w:rsidRPr="00E32AE0" w:rsidRDefault="00D94898">
            <w:pPr>
              <w:spacing w:line="276" w:lineRule="auto"/>
              <w:ind w:left="576" w:right="576"/>
              <w:jc w:val="both"/>
              <w:rPr>
                <w:rFonts w:ascii="Trebuchet MS" w:hAnsi="Trebuchet MS"/>
                <w:b/>
                <w:color w:val="17365D"/>
                <w:u w:val="single"/>
              </w:rPr>
            </w:pPr>
            <w:r w:rsidRPr="00E32AE0">
              <w:rPr>
                <w:rFonts w:ascii="Trebuchet MS" w:hAnsi="Trebuchet MS"/>
                <w:b/>
                <w:color w:val="17365D"/>
                <w:u w:val="single"/>
              </w:rPr>
              <w:t>N</w:t>
            </w:r>
            <w:r w:rsidR="004B06C4" w:rsidRPr="00E32AE0">
              <w:rPr>
                <w:rFonts w:ascii="Trebuchet MS" w:hAnsi="Trebuchet MS"/>
                <w:b/>
                <w:color w:val="17365D"/>
                <w:u w:val="single"/>
              </w:rPr>
              <w:t>am</w:t>
            </w:r>
            <w:r w:rsidRPr="00E32AE0">
              <w:rPr>
                <w:rFonts w:ascii="Trebuchet MS" w:hAnsi="Trebuchet MS"/>
                <w:b/>
                <w:color w:val="17365D"/>
                <w:u w:val="single"/>
              </w:rPr>
              <w:t>e and a</w:t>
            </w:r>
            <w:r w:rsidR="004B06C4" w:rsidRPr="00E32AE0">
              <w:rPr>
                <w:rFonts w:ascii="Trebuchet MS" w:hAnsi="Trebuchet MS"/>
                <w:b/>
                <w:color w:val="17365D"/>
                <w:u w:val="single"/>
              </w:rPr>
              <w:t>ddress appearing in Part-A is as per your records with</w:t>
            </w:r>
            <w:r w:rsidRPr="00E32AE0">
              <w:rPr>
                <w:rFonts w:ascii="Trebuchet MS" w:hAnsi="Trebuchet MS"/>
                <w:b/>
                <w:color w:val="17365D"/>
                <w:u w:val="single"/>
              </w:rPr>
              <w:t xml:space="preserve"> Income Tax Department. F</w:t>
            </w:r>
            <w:r w:rsidR="004B06C4" w:rsidRPr="00E32AE0">
              <w:rPr>
                <w:rFonts w:ascii="Trebuchet MS" w:hAnsi="Trebuchet MS"/>
                <w:b/>
                <w:color w:val="17365D"/>
                <w:u w:val="single"/>
              </w:rPr>
              <w:t xml:space="preserve">or any </w:t>
            </w:r>
            <w:r w:rsidRPr="00E32AE0">
              <w:rPr>
                <w:rFonts w:ascii="Trebuchet MS" w:hAnsi="Trebuchet MS"/>
                <w:b/>
                <w:color w:val="17365D"/>
                <w:u w:val="single"/>
              </w:rPr>
              <w:t>discrepancy,</w:t>
            </w:r>
            <w:r w:rsidR="004B06C4" w:rsidRPr="00E32AE0">
              <w:rPr>
                <w:rFonts w:ascii="Trebuchet MS" w:hAnsi="Trebuchet MS"/>
                <w:b/>
                <w:color w:val="17365D"/>
                <w:u w:val="single"/>
              </w:rPr>
              <w:t xml:space="preserve"> you need to get it rectif</w:t>
            </w:r>
            <w:r w:rsidR="00B41C01" w:rsidRPr="00E32AE0">
              <w:rPr>
                <w:rFonts w:ascii="Trebuchet MS" w:hAnsi="Trebuchet MS"/>
                <w:b/>
                <w:color w:val="17365D"/>
                <w:u w:val="single"/>
              </w:rPr>
              <w:t>ied directly f</w:t>
            </w:r>
            <w:r w:rsidRPr="00E32AE0">
              <w:rPr>
                <w:rFonts w:ascii="Trebuchet MS" w:hAnsi="Trebuchet MS"/>
                <w:b/>
                <w:color w:val="17365D"/>
                <w:u w:val="single"/>
              </w:rPr>
              <w:t>rom IT Department</w:t>
            </w:r>
            <w:r w:rsidR="00B41C01" w:rsidRPr="00E32AE0">
              <w:rPr>
                <w:rFonts w:ascii="Trebuchet MS" w:hAnsi="Trebuchet MS"/>
                <w:b/>
                <w:color w:val="17365D"/>
                <w:u w:val="single"/>
              </w:rPr>
              <w:t>.</w:t>
            </w:r>
          </w:p>
          <w:p w:rsidR="004B06C4" w:rsidRPr="00E32AE0" w:rsidRDefault="004B06C4">
            <w:pPr>
              <w:spacing w:line="276" w:lineRule="auto"/>
              <w:ind w:left="576" w:right="576"/>
              <w:jc w:val="both"/>
              <w:rPr>
                <w:rFonts w:ascii="Trebuchet MS" w:hAnsi="Trebuchet MS"/>
                <w:color w:val="17365D"/>
              </w:rPr>
            </w:pPr>
          </w:p>
          <w:p w:rsidR="003C5F6F" w:rsidRPr="00E32AE0" w:rsidRDefault="003C5F6F">
            <w:pPr>
              <w:spacing w:line="276" w:lineRule="auto"/>
              <w:ind w:left="576" w:right="576"/>
              <w:jc w:val="both"/>
              <w:rPr>
                <w:rFonts w:ascii="Trebuchet MS" w:hAnsi="Trebuchet MS"/>
                <w:color w:val="17365D"/>
              </w:rPr>
            </w:pPr>
            <w:r w:rsidRPr="00E32AE0">
              <w:rPr>
                <w:rFonts w:ascii="Trebuchet MS" w:hAnsi="Trebuchet MS"/>
                <w:b/>
                <w:color w:val="17365D"/>
              </w:rPr>
              <w:t>Part-B</w:t>
            </w:r>
            <w:r w:rsidR="00867372" w:rsidRPr="00E32AE0">
              <w:rPr>
                <w:rFonts w:ascii="Trebuchet MS" w:hAnsi="Trebuchet MS"/>
                <w:color w:val="17365D"/>
              </w:rPr>
              <w:t>:</w:t>
            </w:r>
            <w:r w:rsidRPr="00E32AE0">
              <w:rPr>
                <w:rFonts w:ascii="Trebuchet MS" w:hAnsi="Trebuchet MS"/>
                <w:color w:val="17365D"/>
              </w:rPr>
              <w:t xml:space="preserve"> </w:t>
            </w:r>
            <w:r w:rsidR="00D94898" w:rsidRPr="00E32AE0">
              <w:rPr>
                <w:rFonts w:ascii="Trebuchet MS" w:hAnsi="Trebuchet MS"/>
                <w:color w:val="17365D"/>
              </w:rPr>
              <w:t xml:space="preserve">This </w:t>
            </w:r>
            <w:r w:rsidRPr="00E32AE0">
              <w:rPr>
                <w:rFonts w:ascii="Trebuchet MS" w:hAnsi="Trebuchet MS"/>
                <w:color w:val="17365D"/>
              </w:rPr>
              <w:t xml:space="preserve">is issued by employer containing details of </w:t>
            </w:r>
            <w:r w:rsidR="0071147C" w:rsidRPr="00E32AE0">
              <w:rPr>
                <w:rFonts w:ascii="Trebuchet MS" w:hAnsi="Trebuchet MS"/>
                <w:color w:val="17365D"/>
              </w:rPr>
              <w:t xml:space="preserve">taxable </w:t>
            </w:r>
            <w:r w:rsidRPr="00E32AE0">
              <w:rPr>
                <w:rFonts w:ascii="Trebuchet MS" w:hAnsi="Trebuchet MS"/>
                <w:color w:val="17365D"/>
              </w:rPr>
              <w:t>income paid to the employee, investment</w:t>
            </w:r>
            <w:r w:rsidR="0071147C" w:rsidRPr="00E32AE0">
              <w:rPr>
                <w:rFonts w:ascii="Trebuchet MS" w:hAnsi="Trebuchet MS"/>
                <w:color w:val="17365D"/>
              </w:rPr>
              <w:t>s</w:t>
            </w:r>
            <w:r w:rsidRPr="00E32AE0">
              <w:rPr>
                <w:rFonts w:ascii="Trebuchet MS" w:hAnsi="Trebuchet MS"/>
                <w:color w:val="17365D"/>
              </w:rPr>
              <w:t xml:space="preserve"> made by employee, income tax </w:t>
            </w:r>
            <w:r w:rsidR="0071147C" w:rsidRPr="00E32AE0">
              <w:rPr>
                <w:rFonts w:ascii="Trebuchet MS" w:hAnsi="Trebuchet MS"/>
                <w:color w:val="17365D"/>
              </w:rPr>
              <w:t>thereon</w:t>
            </w:r>
            <w:r w:rsidRPr="00E32AE0">
              <w:rPr>
                <w:rFonts w:ascii="Trebuchet MS" w:hAnsi="Trebuchet MS"/>
                <w:color w:val="17365D"/>
              </w:rPr>
              <w:t xml:space="preserve"> as per</w:t>
            </w:r>
            <w:r w:rsidR="0071147C" w:rsidRPr="00E32AE0">
              <w:rPr>
                <w:rFonts w:ascii="Trebuchet MS" w:hAnsi="Trebuchet MS"/>
                <w:color w:val="17365D"/>
              </w:rPr>
              <w:t xml:space="preserve"> payroll</w:t>
            </w:r>
            <w:r w:rsidRPr="00E32AE0">
              <w:rPr>
                <w:rFonts w:ascii="Trebuchet MS" w:hAnsi="Trebuchet MS"/>
                <w:color w:val="17365D"/>
              </w:rPr>
              <w:t xml:space="preserve"> system records</w:t>
            </w:r>
            <w:r w:rsidR="0071147C" w:rsidRPr="00E32AE0">
              <w:rPr>
                <w:rFonts w:ascii="Trebuchet MS" w:hAnsi="Trebuchet MS"/>
                <w:color w:val="17365D"/>
              </w:rPr>
              <w:t xml:space="preserve">, PAN declared by </w:t>
            </w:r>
            <w:r w:rsidR="000B01AC" w:rsidRPr="00E32AE0">
              <w:rPr>
                <w:rFonts w:ascii="Trebuchet MS" w:hAnsi="Trebuchet MS"/>
                <w:color w:val="17365D"/>
              </w:rPr>
              <w:t xml:space="preserve">the employee </w:t>
            </w:r>
            <w:r w:rsidR="00F45BD4" w:rsidRPr="00E32AE0">
              <w:rPr>
                <w:rFonts w:ascii="Trebuchet MS" w:hAnsi="Trebuchet MS"/>
                <w:color w:val="17365D"/>
              </w:rPr>
              <w:t>(</w:t>
            </w:r>
            <w:r w:rsidR="0071147C" w:rsidRPr="00E32AE0">
              <w:rPr>
                <w:rFonts w:ascii="Trebuchet MS" w:hAnsi="Trebuchet MS"/>
                <w:color w:val="17365D"/>
              </w:rPr>
              <w:t>which also appears on your payslip every month</w:t>
            </w:r>
            <w:r w:rsidR="00F45BD4" w:rsidRPr="00E32AE0">
              <w:rPr>
                <w:rFonts w:ascii="Trebuchet MS" w:hAnsi="Trebuchet MS"/>
                <w:color w:val="17365D"/>
              </w:rPr>
              <w:t>)</w:t>
            </w:r>
            <w:r w:rsidRPr="00E32AE0">
              <w:rPr>
                <w:rFonts w:ascii="Trebuchet MS" w:hAnsi="Trebuchet MS"/>
                <w:color w:val="17365D"/>
              </w:rPr>
              <w:t xml:space="preserve">.  </w:t>
            </w:r>
          </w:p>
          <w:p w:rsidR="003C5F6F" w:rsidRPr="00E32AE0" w:rsidRDefault="003C5F6F">
            <w:pPr>
              <w:spacing w:line="276" w:lineRule="auto"/>
              <w:ind w:left="576" w:right="576"/>
              <w:jc w:val="both"/>
              <w:rPr>
                <w:rFonts w:ascii="Trebuchet MS" w:hAnsi="Trebuchet MS"/>
                <w:color w:val="17365D"/>
              </w:rPr>
            </w:pPr>
          </w:p>
          <w:p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 xml:space="preserve">The below mentioned </w:t>
            </w:r>
            <w:r w:rsidR="00036FB9" w:rsidRPr="00E32AE0">
              <w:rPr>
                <w:rFonts w:ascii="Trebuchet MS" w:hAnsi="Trebuchet MS"/>
                <w:color w:val="17365D"/>
              </w:rPr>
              <w:t>attachments</w:t>
            </w:r>
            <w:r w:rsidRPr="00E32AE0">
              <w:rPr>
                <w:rFonts w:ascii="Trebuchet MS" w:hAnsi="Trebuchet MS"/>
                <w:color w:val="17365D"/>
              </w:rPr>
              <w:t xml:space="preserve"> will be sent to you </w:t>
            </w:r>
            <w:r w:rsidR="0028335A" w:rsidRPr="00E32AE0">
              <w:rPr>
                <w:rFonts w:ascii="Trebuchet MS" w:hAnsi="Trebuchet MS"/>
                <w:color w:val="17365D"/>
              </w:rPr>
              <w:t>in email.</w:t>
            </w:r>
          </w:p>
          <w:p w:rsidR="00D71F2B" w:rsidRPr="00E32AE0" w:rsidRDefault="00D71F2B">
            <w:pPr>
              <w:pStyle w:val="ListParagraph"/>
              <w:numPr>
                <w:ilvl w:val="0"/>
                <w:numId w:val="2"/>
              </w:numPr>
              <w:spacing w:line="276" w:lineRule="auto"/>
              <w:ind w:right="576"/>
              <w:jc w:val="both"/>
              <w:rPr>
                <w:rFonts w:ascii="Trebuchet MS" w:hAnsi="Trebuchet MS"/>
                <w:color w:val="17365D"/>
              </w:rPr>
            </w:pPr>
            <w:r w:rsidRPr="00E32AE0">
              <w:rPr>
                <w:rFonts w:ascii="Trebuchet MS" w:hAnsi="Trebuchet MS"/>
                <w:color w:val="17365D"/>
              </w:rPr>
              <w:t xml:space="preserve">Form 16 </w:t>
            </w:r>
            <w:r w:rsidR="003C5F6F" w:rsidRPr="00E32AE0">
              <w:rPr>
                <w:rFonts w:ascii="Trebuchet MS" w:hAnsi="Trebuchet MS"/>
                <w:color w:val="17365D"/>
              </w:rPr>
              <w:t>Part-A (downloaded from TRACES</w:t>
            </w:r>
            <w:r w:rsidR="0071147C" w:rsidRPr="00E32AE0">
              <w:rPr>
                <w:rFonts w:ascii="Trebuchet MS" w:hAnsi="Trebuchet MS"/>
                <w:color w:val="17365D"/>
              </w:rPr>
              <w:t xml:space="preserve"> Portal and digitally signed</w:t>
            </w:r>
            <w:r w:rsidR="003C5F6F" w:rsidRPr="00E32AE0">
              <w:rPr>
                <w:rFonts w:ascii="Trebuchet MS" w:hAnsi="Trebuchet MS"/>
                <w:color w:val="17365D"/>
              </w:rPr>
              <w:t>)</w:t>
            </w:r>
            <w:r w:rsidR="00D94898" w:rsidRPr="00E32AE0">
              <w:rPr>
                <w:rFonts w:ascii="Trebuchet MS" w:hAnsi="Trebuchet MS"/>
                <w:color w:val="17365D"/>
              </w:rPr>
              <w:t xml:space="preserve"> </w:t>
            </w:r>
            <w:r w:rsidR="00F45BD4" w:rsidRPr="00E32AE0">
              <w:rPr>
                <w:rFonts w:ascii="Trebuchet MS" w:hAnsi="Trebuchet MS"/>
                <w:color w:val="17365D"/>
              </w:rPr>
              <w:t>provided tax has been deducted from your salary</w:t>
            </w:r>
            <w:r w:rsidR="00D94898" w:rsidRPr="00E32AE0">
              <w:rPr>
                <w:rFonts w:ascii="Trebuchet MS" w:hAnsi="Trebuchet MS"/>
                <w:color w:val="17365D"/>
              </w:rPr>
              <w:t xml:space="preserve"> during financial year</w:t>
            </w:r>
            <w:r w:rsidR="003C5F6F" w:rsidRPr="00E32AE0">
              <w:rPr>
                <w:rFonts w:ascii="Trebuchet MS" w:hAnsi="Trebuchet MS"/>
                <w:color w:val="17365D"/>
              </w:rPr>
              <w:t>,</w:t>
            </w:r>
          </w:p>
          <w:p w:rsidR="00D71F2B" w:rsidRPr="00E32AE0" w:rsidRDefault="003C5F6F" w:rsidP="00036FB9">
            <w:pPr>
              <w:pStyle w:val="ListParagraph"/>
              <w:numPr>
                <w:ilvl w:val="0"/>
                <w:numId w:val="2"/>
              </w:numPr>
              <w:spacing w:line="276" w:lineRule="auto"/>
              <w:ind w:right="576"/>
              <w:jc w:val="both"/>
              <w:rPr>
                <w:rFonts w:ascii="Trebuchet MS" w:hAnsi="Trebuchet MS"/>
                <w:color w:val="17365D"/>
              </w:rPr>
            </w:pPr>
            <w:r w:rsidRPr="00E32AE0">
              <w:rPr>
                <w:rFonts w:ascii="Trebuchet MS" w:hAnsi="Trebuchet MS"/>
                <w:color w:val="17365D"/>
              </w:rPr>
              <w:t>Form 16 Part-B</w:t>
            </w:r>
            <w:r w:rsidR="0071147C" w:rsidRPr="00E32AE0">
              <w:rPr>
                <w:rFonts w:ascii="Trebuchet MS" w:hAnsi="Trebuchet MS"/>
                <w:color w:val="17365D"/>
              </w:rPr>
              <w:t xml:space="preserve"> (digitally signed)</w:t>
            </w:r>
            <w:r w:rsidR="0028335A" w:rsidRPr="00E32AE0">
              <w:rPr>
                <w:rFonts w:ascii="Trebuchet MS" w:hAnsi="Trebuchet MS"/>
                <w:color w:val="17365D"/>
              </w:rPr>
              <w:t>, Form</w:t>
            </w:r>
            <w:r w:rsidR="0071147C" w:rsidRPr="00E32AE0">
              <w:rPr>
                <w:rFonts w:ascii="Trebuchet MS" w:hAnsi="Trebuchet MS"/>
                <w:color w:val="17365D"/>
              </w:rPr>
              <w:t xml:space="preserve"> 12BA (digitally signed), and</w:t>
            </w:r>
            <w:r w:rsidR="00D94898" w:rsidRPr="00E32AE0">
              <w:rPr>
                <w:rFonts w:ascii="Trebuchet MS" w:hAnsi="Trebuchet MS"/>
                <w:color w:val="17365D"/>
              </w:rPr>
              <w:t xml:space="preserve"> </w:t>
            </w:r>
            <w:r w:rsidRPr="00E32AE0">
              <w:rPr>
                <w:rFonts w:ascii="Trebuchet MS" w:hAnsi="Trebuchet MS"/>
                <w:color w:val="17365D"/>
              </w:rPr>
              <w:t>Annexure to Part-B</w:t>
            </w:r>
            <w:r w:rsidR="001976D0" w:rsidRPr="00E32AE0">
              <w:rPr>
                <w:rFonts w:ascii="Trebuchet MS" w:hAnsi="Trebuchet MS"/>
                <w:color w:val="17365D"/>
              </w:rPr>
              <w:t>.</w:t>
            </w:r>
          </w:p>
          <w:p w:rsidR="00D71F2B" w:rsidRPr="00E32AE0" w:rsidRDefault="00036FB9" w:rsidP="00036FB9">
            <w:pPr>
              <w:pStyle w:val="ListParagraph"/>
              <w:numPr>
                <w:ilvl w:val="0"/>
                <w:numId w:val="2"/>
              </w:numPr>
              <w:spacing w:line="276" w:lineRule="auto"/>
              <w:ind w:right="576"/>
              <w:jc w:val="both"/>
              <w:rPr>
                <w:rFonts w:ascii="Trebuchet MS" w:hAnsi="Trebuchet MS"/>
                <w:color w:val="17365D"/>
              </w:rPr>
            </w:pPr>
            <w:r w:rsidRPr="00E32AE0">
              <w:rPr>
                <w:rFonts w:ascii="Trebuchet MS" w:hAnsi="Trebuchet MS"/>
                <w:color w:val="17365D"/>
              </w:rPr>
              <w:t xml:space="preserve">Form 16 Instructions </w:t>
            </w:r>
            <w:r w:rsidR="00D94898" w:rsidRPr="00E32AE0">
              <w:rPr>
                <w:rFonts w:ascii="Trebuchet MS" w:hAnsi="Trebuchet MS"/>
                <w:color w:val="17365D"/>
              </w:rPr>
              <w:t>2017-18 (word</w:t>
            </w:r>
            <w:r w:rsidRPr="00E32AE0">
              <w:rPr>
                <w:rFonts w:ascii="Trebuchet MS" w:hAnsi="Trebuchet MS"/>
                <w:color w:val="17365D"/>
              </w:rPr>
              <w:t xml:space="preserve"> document</w:t>
            </w:r>
            <w:r w:rsidR="00D94898" w:rsidRPr="00E32AE0">
              <w:rPr>
                <w:rFonts w:ascii="Trebuchet MS" w:hAnsi="Trebuchet MS"/>
                <w:color w:val="17365D"/>
              </w:rPr>
              <w:t>)</w:t>
            </w:r>
            <w:r w:rsidRPr="00E32AE0">
              <w:rPr>
                <w:rFonts w:ascii="Trebuchet MS" w:hAnsi="Trebuchet MS"/>
                <w:color w:val="17365D"/>
              </w:rPr>
              <w:t>.</w:t>
            </w:r>
          </w:p>
          <w:p w:rsidR="00D94898" w:rsidRPr="00E32AE0" w:rsidRDefault="00D94898" w:rsidP="00D94898">
            <w:pPr>
              <w:spacing w:line="276" w:lineRule="auto"/>
              <w:ind w:right="576"/>
              <w:jc w:val="both"/>
              <w:rPr>
                <w:rFonts w:ascii="Trebuchet MS" w:hAnsi="Trebuchet MS"/>
                <w:color w:val="17365D"/>
              </w:rPr>
            </w:pPr>
          </w:p>
          <w:p w:rsidR="00D71F2B" w:rsidRPr="00E32AE0" w:rsidRDefault="00D94898" w:rsidP="004B1F37">
            <w:pPr>
              <w:spacing w:line="276" w:lineRule="auto"/>
              <w:ind w:left="450" w:right="576" w:hanging="450"/>
              <w:jc w:val="both"/>
              <w:rPr>
                <w:rFonts w:ascii="Trebuchet MS" w:hAnsi="Trebuchet MS"/>
                <w:b/>
                <w:bCs/>
                <w:color w:val="17365D"/>
              </w:rPr>
            </w:pPr>
            <w:r w:rsidRPr="00E32AE0">
              <w:rPr>
                <w:rFonts w:ascii="Trebuchet MS" w:hAnsi="Trebuchet MS"/>
                <w:b/>
                <w:bCs/>
                <w:color w:val="17365D"/>
              </w:rPr>
              <w:t xml:space="preserve">      </w:t>
            </w:r>
            <w:r w:rsidR="00D71F2B" w:rsidRPr="00E32AE0">
              <w:rPr>
                <w:rFonts w:ascii="Trebuchet MS" w:hAnsi="Trebuchet MS"/>
                <w:b/>
                <w:bCs/>
                <w:color w:val="17365D"/>
              </w:rPr>
              <w:t>Form16</w:t>
            </w:r>
            <w:r w:rsidR="003C5F6F" w:rsidRPr="00E32AE0">
              <w:rPr>
                <w:rFonts w:ascii="Trebuchet MS" w:hAnsi="Trebuchet MS"/>
                <w:b/>
                <w:bCs/>
                <w:color w:val="17365D"/>
              </w:rPr>
              <w:t xml:space="preserve"> Part-A and Part-B</w:t>
            </w:r>
            <w:r w:rsidR="00D71F2B" w:rsidRPr="00E32AE0">
              <w:rPr>
                <w:rFonts w:ascii="Trebuchet MS" w:hAnsi="Trebuchet MS"/>
                <w:b/>
                <w:bCs/>
                <w:color w:val="17365D"/>
              </w:rPr>
              <w:t xml:space="preserve">, </w:t>
            </w:r>
            <w:r w:rsidR="00E2236B" w:rsidRPr="00E32AE0">
              <w:rPr>
                <w:rFonts w:ascii="Trebuchet MS" w:hAnsi="Trebuchet MS"/>
                <w:b/>
                <w:bCs/>
                <w:color w:val="17365D"/>
              </w:rPr>
              <w:t>along with</w:t>
            </w:r>
            <w:r w:rsidR="00D71F2B" w:rsidRPr="00E32AE0">
              <w:rPr>
                <w:rFonts w:ascii="Trebuchet MS" w:hAnsi="Trebuchet MS"/>
                <w:b/>
                <w:bCs/>
                <w:color w:val="17365D"/>
              </w:rPr>
              <w:t xml:space="preserve"> Fo</w:t>
            </w:r>
            <w:r w:rsidR="000E6D68" w:rsidRPr="00E32AE0">
              <w:rPr>
                <w:rFonts w:ascii="Trebuchet MS" w:hAnsi="Trebuchet MS"/>
                <w:b/>
                <w:bCs/>
                <w:color w:val="17365D"/>
              </w:rPr>
              <w:t>rm12BA and Annexure</w:t>
            </w:r>
            <w:r w:rsidR="003C5F6F" w:rsidRPr="00E32AE0">
              <w:rPr>
                <w:rFonts w:ascii="Trebuchet MS" w:hAnsi="Trebuchet MS"/>
                <w:b/>
                <w:bCs/>
                <w:color w:val="17365D"/>
              </w:rPr>
              <w:t xml:space="preserve"> to Part-B</w:t>
            </w:r>
            <w:r w:rsidR="000E6D68" w:rsidRPr="00E32AE0">
              <w:rPr>
                <w:rFonts w:ascii="Trebuchet MS" w:hAnsi="Trebuchet MS"/>
                <w:b/>
                <w:bCs/>
                <w:color w:val="17365D"/>
              </w:rPr>
              <w:t xml:space="preserve"> will </w:t>
            </w:r>
            <w:r w:rsidR="003C5F6F" w:rsidRPr="00E32AE0">
              <w:rPr>
                <w:rFonts w:ascii="Trebuchet MS" w:hAnsi="Trebuchet MS"/>
                <w:b/>
                <w:bCs/>
                <w:color w:val="17365D"/>
              </w:rPr>
              <w:t xml:space="preserve">also be </w:t>
            </w:r>
            <w:r w:rsidRPr="00E32AE0">
              <w:rPr>
                <w:rFonts w:ascii="Trebuchet MS" w:hAnsi="Trebuchet MS"/>
                <w:b/>
                <w:bCs/>
                <w:color w:val="17365D"/>
              </w:rPr>
              <w:t xml:space="preserve">          </w:t>
            </w:r>
            <w:r w:rsidR="003C5F6F" w:rsidRPr="00E32AE0">
              <w:rPr>
                <w:rFonts w:ascii="Trebuchet MS" w:hAnsi="Trebuchet MS"/>
                <w:b/>
                <w:bCs/>
                <w:color w:val="17365D"/>
              </w:rPr>
              <w:t>uploaded in</w:t>
            </w:r>
            <w:r w:rsidR="00C8310E" w:rsidRPr="00E32AE0">
              <w:rPr>
                <w:rFonts w:ascii="Trebuchet MS" w:hAnsi="Trebuchet MS"/>
                <w:b/>
                <w:bCs/>
                <w:color w:val="17365D"/>
              </w:rPr>
              <w:t xml:space="preserve"> ESS page of</w:t>
            </w:r>
            <w:r w:rsidR="003C5F6F" w:rsidRPr="00E32AE0">
              <w:rPr>
                <w:rFonts w:ascii="Trebuchet MS" w:hAnsi="Trebuchet MS"/>
                <w:b/>
                <w:bCs/>
                <w:color w:val="17365D"/>
              </w:rPr>
              <w:t xml:space="preserve"> myhcl.com</w:t>
            </w:r>
            <w:r w:rsidRPr="00E32AE0">
              <w:rPr>
                <w:rFonts w:ascii="Trebuchet MS" w:hAnsi="Trebuchet MS"/>
                <w:b/>
                <w:bCs/>
                <w:color w:val="17365D"/>
              </w:rPr>
              <w:t xml:space="preserve"> </w:t>
            </w:r>
            <w:r w:rsidR="000B01AC" w:rsidRPr="00E32AE0">
              <w:rPr>
                <w:rFonts w:ascii="Trebuchet MS" w:hAnsi="Trebuchet MS"/>
                <w:b/>
                <w:bCs/>
                <w:color w:val="17365D"/>
              </w:rPr>
              <w:t xml:space="preserve">latest </w:t>
            </w:r>
            <w:r w:rsidR="00A8413E" w:rsidRPr="00E32AE0">
              <w:rPr>
                <w:rFonts w:ascii="Trebuchet MS" w:hAnsi="Trebuchet MS"/>
                <w:b/>
                <w:bCs/>
                <w:color w:val="17365D"/>
              </w:rPr>
              <w:t xml:space="preserve">by </w:t>
            </w:r>
            <w:r w:rsidR="00D42CD8" w:rsidRPr="00E32AE0">
              <w:rPr>
                <w:rFonts w:ascii="Trebuchet MS" w:hAnsi="Trebuchet MS"/>
                <w:b/>
                <w:bCs/>
                <w:color w:val="17365D"/>
              </w:rPr>
              <w:t>15</w:t>
            </w:r>
            <w:r w:rsidR="00D42CD8" w:rsidRPr="00E32AE0">
              <w:rPr>
                <w:rFonts w:ascii="Trebuchet MS" w:hAnsi="Trebuchet MS"/>
                <w:b/>
                <w:bCs/>
                <w:color w:val="17365D"/>
                <w:vertAlign w:val="superscript"/>
              </w:rPr>
              <w:t>th</w:t>
            </w:r>
            <w:r w:rsidR="00D42CD8" w:rsidRPr="00E32AE0">
              <w:rPr>
                <w:rFonts w:ascii="Trebuchet MS" w:hAnsi="Trebuchet MS"/>
                <w:b/>
                <w:bCs/>
                <w:color w:val="17365D"/>
              </w:rPr>
              <w:t xml:space="preserve"> June </w:t>
            </w:r>
            <w:r w:rsidR="003C5F6F" w:rsidRPr="00E32AE0">
              <w:rPr>
                <w:rFonts w:ascii="Trebuchet MS" w:hAnsi="Trebuchet MS"/>
                <w:b/>
                <w:bCs/>
                <w:color w:val="17365D"/>
              </w:rPr>
              <w:t>201</w:t>
            </w:r>
            <w:r w:rsidRPr="00E32AE0">
              <w:rPr>
                <w:rFonts w:ascii="Trebuchet MS" w:hAnsi="Trebuchet MS"/>
                <w:b/>
                <w:bCs/>
                <w:color w:val="17365D"/>
              </w:rPr>
              <w:t>8</w:t>
            </w:r>
            <w:r w:rsidR="00D71F2B" w:rsidRPr="00E32AE0">
              <w:rPr>
                <w:rFonts w:ascii="Trebuchet MS" w:hAnsi="Trebuchet MS"/>
                <w:b/>
                <w:bCs/>
                <w:color w:val="17365D"/>
              </w:rPr>
              <w:t>.</w:t>
            </w:r>
          </w:p>
          <w:p w:rsidR="00D71F2B" w:rsidRPr="00E32AE0" w:rsidRDefault="00D71F2B">
            <w:pPr>
              <w:spacing w:line="276" w:lineRule="auto"/>
              <w:ind w:right="576"/>
              <w:jc w:val="both"/>
              <w:rPr>
                <w:rFonts w:ascii="Trebuchet MS" w:hAnsi="Trebuchet MS"/>
                <w:color w:val="17365D"/>
              </w:rPr>
            </w:pPr>
            <w:r w:rsidRPr="00E32AE0">
              <w:rPr>
                <w:rFonts w:ascii="Calibri" w:hAnsi="Calibri"/>
                <w:color w:val="17365D"/>
                <w:sz w:val="22"/>
                <w:szCs w:val="22"/>
              </w:rPr>
              <w:t xml:space="preserve">          </w:t>
            </w:r>
          </w:p>
          <w:p w:rsidR="0092348A" w:rsidRPr="00E32AE0" w:rsidRDefault="00D71F2B" w:rsidP="004B1F37">
            <w:pPr>
              <w:autoSpaceDE w:val="0"/>
              <w:autoSpaceDN w:val="0"/>
              <w:ind w:left="450"/>
              <w:rPr>
                <w:rFonts w:ascii="Calibri" w:eastAsia="Times New Roman" w:hAnsi="Calibri" w:cs="Calibri"/>
                <w:sz w:val="22"/>
                <w:szCs w:val="22"/>
              </w:rPr>
            </w:pPr>
            <w:r w:rsidRPr="00E32AE0">
              <w:rPr>
                <w:rFonts w:ascii="Trebuchet MS" w:hAnsi="Trebuchet MS"/>
                <w:color w:val="17365D"/>
              </w:rPr>
              <w:t>For a</w:t>
            </w:r>
            <w:r w:rsidR="003C5F6F" w:rsidRPr="00E32AE0">
              <w:rPr>
                <w:rFonts w:ascii="Trebuchet MS" w:hAnsi="Trebuchet MS"/>
                <w:color w:val="17365D"/>
              </w:rPr>
              <w:t>ny queries related to Form 16, p</w:t>
            </w:r>
            <w:r w:rsidRPr="00E32AE0">
              <w:rPr>
                <w:rFonts w:ascii="Trebuchet MS" w:hAnsi="Trebuchet MS"/>
                <w:color w:val="17365D"/>
              </w:rPr>
              <w:t>lease</w:t>
            </w:r>
            <w:r w:rsidR="00E1234C" w:rsidRPr="00E32AE0">
              <w:rPr>
                <w:rFonts w:ascii="Trebuchet MS" w:hAnsi="Trebuchet MS"/>
                <w:color w:val="17365D"/>
              </w:rPr>
              <w:t xml:space="preserve"> send a mail</w:t>
            </w:r>
            <w:r w:rsidR="0092348A" w:rsidRPr="00E32AE0">
              <w:rPr>
                <w:rFonts w:ascii="Trebuchet MS" w:hAnsi="Trebuchet MS"/>
                <w:color w:val="17365D"/>
              </w:rPr>
              <w:t xml:space="preserve"> to </w:t>
            </w:r>
            <w:hyperlink r:id="rId8" w:history="1">
              <w:r w:rsidR="0092348A" w:rsidRPr="00E32AE0">
                <w:rPr>
                  <w:rStyle w:val="Hyperlink"/>
                  <w:rFonts w:ascii="Trebuchet MS" w:hAnsi="Trebuchet MS"/>
                </w:rPr>
                <w:t>helpdeskemployeetax@hcl.com</w:t>
              </w:r>
            </w:hyperlink>
            <w:r w:rsidR="0092348A" w:rsidRPr="00E32AE0">
              <w:rPr>
                <w:rFonts w:ascii="Trebuchet MS" w:hAnsi="Trebuchet MS"/>
                <w:color w:val="17365D"/>
              </w:rPr>
              <w:t>.</w:t>
            </w:r>
          </w:p>
          <w:p w:rsidR="0092348A" w:rsidRPr="00E32AE0" w:rsidRDefault="0092348A" w:rsidP="0071147C">
            <w:pPr>
              <w:spacing w:line="276" w:lineRule="auto"/>
              <w:ind w:left="576" w:right="576"/>
              <w:jc w:val="both"/>
              <w:rPr>
                <w:rFonts w:ascii="Trebuchet MS" w:hAnsi="Trebuchet MS"/>
                <w:color w:val="17365D"/>
              </w:rPr>
            </w:pPr>
          </w:p>
          <w:p w:rsidR="0071147C" w:rsidRPr="00E32AE0" w:rsidRDefault="00EA01A0" w:rsidP="0071147C">
            <w:pPr>
              <w:spacing w:line="276" w:lineRule="auto"/>
              <w:ind w:left="576" w:right="576"/>
              <w:jc w:val="both"/>
              <w:rPr>
                <w:rFonts w:ascii="Trebuchet MS" w:hAnsi="Trebuchet MS"/>
                <w:color w:val="17365D"/>
              </w:rPr>
            </w:pPr>
            <w:r w:rsidRPr="00E32AE0">
              <w:rPr>
                <w:rFonts w:ascii="Trebuchet MS" w:hAnsi="Trebuchet MS"/>
                <w:color w:val="17365D"/>
              </w:rPr>
              <w:t xml:space="preserve">For </w:t>
            </w:r>
            <w:r w:rsidR="0092348A" w:rsidRPr="00E32AE0">
              <w:rPr>
                <w:rFonts w:ascii="Trebuchet MS" w:hAnsi="Trebuchet MS"/>
                <w:color w:val="17365D"/>
              </w:rPr>
              <w:t>separated</w:t>
            </w:r>
            <w:r w:rsidRPr="00E32AE0">
              <w:rPr>
                <w:rFonts w:ascii="Trebuchet MS" w:hAnsi="Trebuchet MS"/>
                <w:color w:val="17365D"/>
              </w:rPr>
              <w:t xml:space="preserve"> employees</w:t>
            </w:r>
            <w:r w:rsidR="0092348A" w:rsidRPr="00E32AE0">
              <w:rPr>
                <w:rFonts w:ascii="Trebuchet MS" w:hAnsi="Trebuchet MS"/>
                <w:color w:val="17365D"/>
              </w:rPr>
              <w:t>,</w:t>
            </w:r>
            <w:r w:rsidRPr="00E32AE0">
              <w:rPr>
                <w:rFonts w:ascii="Trebuchet MS" w:hAnsi="Trebuchet MS"/>
                <w:color w:val="17365D"/>
              </w:rPr>
              <w:t xml:space="preserve"> </w:t>
            </w:r>
            <w:r w:rsidR="00023074" w:rsidRPr="00E32AE0">
              <w:rPr>
                <w:rFonts w:ascii="Trebuchet MS" w:hAnsi="Trebuchet MS"/>
                <w:color w:val="17365D"/>
              </w:rPr>
              <w:t>Form 16</w:t>
            </w:r>
            <w:r w:rsidR="003C5F6F" w:rsidRPr="00E32AE0">
              <w:rPr>
                <w:rFonts w:ascii="Trebuchet MS" w:hAnsi="Trebuchet MS"/>
                <w:color w:val="17365D"/>
              </w:rPr>
              <w:t xml:space="preserve"> (Part-A and Part-B)</w:t>
            </w:r>
            <w:r w:rsidR="00D94898" w:rsidRPr="00E32AE0">
              <w:rPr>
                <w:rFonts w:ascii="Trebuchet MS" w:hAnsi="Trebuchet MS"/>
                <w:color w:val="17365D"/>
              </w:rPr>
              <w:t xml:space="preserve"> will be sent</w:t>
            </w:r>
            <w:r w:rsidR="00360D43" w:rsidRPr="00E32AE0">
              <w:rPr>
                <w:rFonts w:ascii="Trebuchet MS" w:hAnsi="Trebuchet MS"/>
                <w:color w:val="17365D"/>
              </w:rPr>
              <w:t xml:space="preserve"> to </w:t>
            </w:r>
            <w:r w:rsidRPr="00E32AE0">
              <w:rPr>
                <w:rFonts w:ascii="Trebuchet MS" w:hAnsi="Trebuchet MS"/>
                <w:color w:val="17365D"/>
              </w:rPr>
              <w:t>their personal mail id</w:t>
            </w:r>
            <w:r w:rsidR="003C5F6F" w:rsidRPr="00E32AE0">
              <w:rPr>
                <w:rFonts w:ascii="Trebuchet MS" w:hAnsi="Trebuchet MS"/>
                <w:color w:val="17365D"/>
              </w:rPr>
              <w:t>’</w:t>
            </w:r>
            <w:r w:rsidR="0071147C" w:rsidRPr="00E32AE0">
              <w:rPr>
                <w:rFonts w:ascii="Trebuchet MS" w:hAnsi="Trebuchet MS"/>
                <w:color w:val="17365D"/>
              </w:rPr>
              <w:t>s</w:t>
            </w:r>
            <w:r w:rsidR="00D94898" w:rsidRPr="00E32AE0">
              <w:rPr>
                <w:rFonts w:ascii="Trebuchet MS" w:hAnsi="Trebuchet MS"/>
                <w:color w:val="17365D"/>
              </w:rPr>
              <w:t xml:space="preserve"> (updated at the time of leaving organization)</w:t>
            </w:r>
            <w:r w:rsidR="00AA2247" w:rsidRPr="00E32AE0">
              <w:rPr>
                <w:rFonts w:ascii="Trebuchet MS" w:hAnsi="Trebuchet MS"/>
                <w:color w:val="17365D"/>
              </w:rPr>
              <w:t xml:space="preserve"> </w:t>
            </w:r>
            <w:r w:rsidR="0071147C" w:rsidRPr="00E32AE0">
              <w:rPr>
                <w:rFonts w:ascii="Trebuchet MS" w:hAnsi="Trebuchet MS"/>
                <w:color w:val="17365D"/>
              </w:rPr>
              <w:t>directly.</w:t>
            </w:r>
            <w:r w:rsidR="0092348A" w:rsidRPr="00E32AE0">
              <w:rPr>
                <w:rFonts w:ascii="Trebuchet MS" w:hAnsi="Trebuchet MS"/>
                <w:color w:val="17365D"/>
              </w:rPr>
              <w:t xml:space="preserve"> Form 16 of separated employees </w:t>
            </w:r>
            <w:r w:rsidR="00155E97" w:rsidRPr="00E32AE0">
              <w:rPr>
                <w:rFonts w:ascii="Trebuchet MS" w:hAnsi="Trebuchet MS"/>
                <w:color w:val="17365D"/>
              </w:rPr>
              <w:t xml:space="preserve">will also be available at the </w:t>
            </w:r>
            <w:r w:rsidR="0092348A" w:rsidRPr="00E32AE0">
              <w:rPr>
                <w:rFonts w:ascii="Trebuchet MS" w:hAnsi="Trebuchet MS"/>
                <w:color w:val="17365D"/>
              </w:rPr>
              <w:t>S</w:t>
            </w:r>
            <w:r w:rsidR="00155E97" w:rsidRPr="00E32AE0">
              <w:rPr>
                <w:rFonts w:ascii="Trebuchet MS" w:hAnsi="Trebuchet MS"/>
                <w:color w:val="17365D"/>
              </w:rPr>
              <w:t>eparation portal.</w:t>
            </w:r>
          </w:p>
          <w:p w:rsidR="00D71F2B" w:rsidRPr="00E32AE0" w:rsidRDefault="00D71F2B">
            <w:pPr>
              <w:spacing w:line="276" w:lineRule="auto"/>
              <w:ind w:left="576" w:right="576"/>
              <w:jc w:val="both"/>
              <w:rPr>
                <w:rFonts w:ascii="Trebuchet MS" w:hAnsi="Trebuchet MS"/>
                <w:color w:val="17365D"/>
              </w:rPr>
            </w:pPr>
          </w:p>
          <w:p w:rsidR="00D71F2B" w:rsidRPr="00E32AE0" w:rsidRDefault="00D71F2B">
            <w:pPr>
              <w:spacing w:line="276" w:lineRule="auto"/>
              <w:ind w:left="576" w:right="576"/>
              <w:jc w:val="both"/>
              <w:rPr>
                <w:rFonts w:ascii="Trebuchet MS" w:hAnsi="Trebuchet MS"/>
                <w:color w:val="17365D"/>
              </w:rPr>
            </w:pPr>
          </w:p>
          <w:p w:rsidR="003C5F6F" w:rsidRPr="00E32AE0" w:rsidRDefault="003C5F6F">
            <w:pPr>
              <w:spacing w:line="276" w:lineRule="auto"/>
              <w:ind w:left="576" w:right="576"/>
              <w:jc w:val="both"/>
              <w:rPr>
                <w:rFonts w:ascii="Trebuchet MS" w:hAnsi="Trebuchet MS"/>
                <w:color w:val="17365D"/>
              </w:rPr>
            </w:pPr>
          </w:p>
          <w:p w:rsidR="003C5F6F" w:rsidRPr="00E32AE0" w:rsidRDefault="003C5F6F">
            <w:pPr>
              <w:spacing w:line="276" w:lineRule="auto"/>
              <w:ind w:left="576" w:right="576"/>
              <w:jc w:val="both"/>
              <w:rPr>
                <w:rFonts w:ascii="Trebuchet MS" w:hAnsi="Trebuchet MS"/>
                <w:color w:val="17365D"/>
              </w:rPr>
            </w:pPr>
          </w:p>
          <w:p w:rsidR="003C5F6F" w:rsidRPr="00E32AE0" w:rsidRDefault="003C5F6F">
            <w:pPr>
              <w:spacing w:line="276" w:lineRule="auto"/>
              <w:ind w:left="576" w:right="576"/>
              <w:jc w:val="both"/>
              <w:rPr>
                <w:rFonts w:ascii="Trebuchet MS" w:hAnsi="Trebuchet MS"/>
                <w:color w:val="17365D"/>
              </w:rPr>
            </w:pPr>
          </w:p>
          <w:p w:rsidR="003C5F6F" w:rsidRPr="00E32AE0" w:rsidRDefault="003C5F6F">
            <w:pPr>
              <w:spacing w:line="276" w:lineRule="auto"/>
              <w:ind w:left="576" w:right="576"/>
              <w:jc w:val="both"/>
              <w:rPr>
                <w:rFonts w:ascii="Trebuchet MS" w:hAnsi="Trebuchet MS"/>
                <w:color w:val="17365D"/>
              </w:rPr>
            </w:pPr>
          </w:p>
          <w:p w:rsidR="003C5F6F" w:rsidRPr="00E32AE0" w:rsidRDefault="004B1F37">
            <w:pPr>
              <w:spacing w:line="276" w:lineRule="auto"/>
              <w:ind w:left="576" w:right="576"/>
              <w:jc w:val="both"/>
              <w:rPr>
                <w:rFonts w:ascii="Trebuchet MS" w:hAnsi="Trebuchet MS"/>
                <w:color w:val="17365D"/>
              </w:rPr>
            </w:pPr>
            <w:r>
              <w:rPr>
                <w:rFonts w:ascii="Trebuchet MS" w:hAnsi="Trebuchet MS"/>
                <w:b/>
                <w:bCs/>
                <w:color w:val="17365D"/>
              </w:rPr>
              <w:t xml:space="preserve">                                                                                                                        </w:t>
            </w:r>
            <w:r w:rsidR="00EE0B2D" w:rsidRPr="00E32AE0">
              <w:rPr>
                <w:rFonts w:ascii="Trebuchet MS" w:hAnsi="Trebuchet MS"/>
                <w:b/>
                <w:bCs/>
                <w:color w:val="17365D"/>
              </w:rPr>
              <w:t>Continued</w:t>
            </w:r>
            <w:r w:rsidR="00D42CD8" w:rsidRPr="00E32AE0">
              <w:rPr>
                <w:rFonts w:ascii="Trebuchet MS" w:hAnsi="Trebuchet MS"/>
                <w:b/>
                <w:bCs/>
                <w:color w:val="17365D"/>
              </w:rPr>
              <w:t>….</w:t>
            </w:r>
          </w:p>
          <w:p w:rsidR="00EE0B2D" w:rsidRPr="00E32AE0" w:rsidRDefault="00EE0B2D">
            <w:pPr>
              <w:spacing w:line="276" w:lineRule="auto"/>
              <w:ind w:left="576" w:right="576"/>
              <w:jc w:val="both"/>
              <w:rPr>
                <w:rFonts w:ascii="Trebuchet MS" w:hAnsi="Trebuchet MS"/>
                <w:color w:val="17365D"/>
              </w:rPr>
            </w:pPr>
          </w:p>
          <w:p w:rsidR="00EE0B2D" w:rsidRPr="00E32AE0" w:rsidRDefault="00EE0B2D">
            <w:pPr>
              <w:spacing w:line="276" w:lineRule="auto"/>
              <w:ind w:left="576" w:right="576"/>
              <w:jc w:val="both"/>
              <w:rPr>
                <w:rFonts w:ascii="Trebuchet MS" w:hAnsi="Trebuchet MS"/>
                <w:color w:val="17365D"/>
              </w:rPr>
            </w:pPr>
          </w:p>
          <w:p w:rsidR="00EE0B2D" w:rsidRDefault="00EE0B2D">
            <w:pPr>
              <w:spacing w:line="276" w:lineRule="auto"/>
              <w:ind w:left="576" w:right="576"/>
              <w:jc w:val="both"/>
              <w:rPr>
                <w:rFonts w:ascii="Trebuchet MS" w:hAnsi="Trebuchet MS"/>
                <w:color w:val="17365D"/>
              </w:rPr>
            </w:pPr>
          </w:p>
          <w:p w:rsidR="004B1F37" w:rsidRDefault="004B1F37">
            <w:pPr>
              <w:spacing w:line="276" w:lineRule="auto"/>
              <w:ind w:left="576" w:right="576"/>
              <w:jc w:val="both"/>
              <w:rPr>
                <w:rFonts w:ascii="Trebuchet MS" w:hAnsi="Trebuchet MS"/>
                <w:color w:val="17365D"/>
              </w:rPr>
            </w:pPr>
          </w:p>
          <w:p w:rsidR="004B1F37" w:rsidRPr="00E32AE0" w:rsidRDefault="004B1F37">
            <w:pPr>
              <w:spacing w:line="276" w:lineRule="auto"/>
              <w:ind w:left="576" w:right="576"/>
              <w:jc w:val="both"/>
              <w:rPr>
                <w:rFonts w:ascii="Trebuchet MS" w:hAnsi="Trebuchet MS"/>
                <w:color w:val="17365D"/>
              </w:rPr>
            </w:pPr>
          </w:p>
          <w:p w:rsidR="00EE0B2D" w:rsidRPr="00E32AE0" w:rsidRDefault="00EE0B2D">
            <w:pPr>
              <w:spacing w:line="276" w:lineRule="auto"/>
              <w:ind w:left="576" w:right="576"/>
              <w:jc w:val="both"/>
              <w:rPr>
                <w:rFonts w:ascii="Trebuchet MS" w:hAnsi="Trebuchet MS"/>
                <w:b/>
                <w:color w:val="17365D"/>
              </w:rPr>
            </w:pPr>
          </w:p>
          <w:p w:rsidR="00D71F2B" w:rsidRPr="00E32AE0" w:rsidRDefault="00D71F2B">
            <w:pPr>
              <w:spacing w:line="276" w:lineRule="auto"/>
              <w:ind w:left="576" w:right="576"/>
              <w:jc w:val="both"/>
              <w:rPr>
                <w:rFonts w:ascii="Trebuchet MS" w:hAnsi="Trebuchet MS"/>
                <w:b/>
                <w:color w:val="17365D"/>
              </w:rPr>
            </w:pPr>
            <w:r w:rsidRPr="00E32AE0">
              <w:rPr>
                <w:rFonts w:ascii="Trebuchet MS" w:hAnsi="Trebuchet MS"/>
                <w:b/>
                <w:color w:val="17365D"/>
              </w:rPr>
              <w:lastRenderedPageBreak/>
              <w:t xml:space="preserve">FAQ’s for Digitally Signed Form 16 are provided </w:t>
            </w:r>
            <w:r w:rsidR="00D42CD8" w:rsidRPr="00E32AE0">
              <w:rPr>
                <w:rFonts w:ascii="Trebuchet MS" w:hAnsi="Trebuchet MS"/>
                <w:b/>
                <w:color w:val="17365D"/>
              </w:rPr>
              <w:t>below: -</w:t>
            </w:r>
          </w:p>
          <w:p w:rsidR="00D71F2B" w:rsidRPr="00E32AE0" w:rsidRDefault="00D71F2B">
            <w:pPr>
              <w:spacing w:line="276" w:lineRule="auto"/>
              <w:ind w:left="576" w:right="576"/>
              <w:jc w:val="both"/>
              <w:rPr>
                <w:rFonts w:ascii="Trebuchet MS" w:hAnsi="Trebuchet MS"/>
                <w:color w:val="17365D"/>
              </w:rPr>
            </w:pPr>
          </w:p>
          <w:p w:rsidR="00D71F2B" w:rsidRPr="00E32AE0" w:rsidRDefault="00D71F2B">
            <w:pPr>
              <w:spacing w:line="276" w:lineRule="auto"/>
              <w:ind w:left="576" w:right="576"/>
              <w:jc w:val="both"/>
              <w:rPr>
                <w:rFonts w:ascii="Trebuchet MS" w:hAnsi="Trebuchet MS"/>
                <w:b/>
                <w:bCs/>
                <w:color w:val="17365D"/>
              </w:rPr>
            </w:pPr>
            <w:r w:rsidRPr="00E32AE0">
              <w:rPr>
                <w:rFonts w:ascii="Trebuchet MS" w:hAnsi="Trebuchet MS"/>
                <w:b/>
                <w:bCs/>
                <w:color w:val="17365D"/>
              </w:rPr>
              <w:t>Q1: What is the meaning of digital signature?</w:t>
            </w:r>
          </w:p>
          <w:p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 xml:space="preserve">A1: A digital signature is an electronic signature that can be used to authenticate the identity of the sender of a message or the signer of a document, and to ensure that the original content of the message or document that has been sent is unchanged. Digital signatures take the concept of traditional paper-based signing and turn it into an electronic "fingerprint.”  This "fingerprint,” or coded message, is unique to both the document and the signer and binds </w:t>
            </w:r>
            <w:r w:rsidR="00D42CD8" w:rsidRPr="00E32AE0">
              <w:rPr>
                <w:rFonts w:ascii="Trebuchet MS" w:hAnsi="Trebuchet MS"/>
                <w:color w:val="17365D"/>
              </w:rPr>
              <w:t>both</w:t>
            </w:r>
            <w:r w:rsidRPr="00E32AE0">
              <w:rPr>
                <w:rFonts w:ascii="Trebuchet MS" w:hAnsi="Trebuchet MS"/>
                <w:color w:val="17365D"/>
              </w:rPr>
              <w:t xml:space="preserve"> together. </w:t>
            </w:r>
          </w:p>
          <w:p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“Digital Signature" means authentication of any electronic record by a subscriber by means of an electronic method or procedure in accordance with the provisions of Information Technology Act 2000.</w:t>
            </w:r>
          </w:p>
          <w:p w:rsidR="00D71F2B" w:rsidRPr="00E32AE0" w:rsidRDefault="00D71F2B">
            <w:pPr>
              <w:spacing w:line="276" w:lineRule="auto"/>
              <w:ind w:right="576"/>
              <w:jc w:val="both"/>
              <w:rPr>
                <w:rFonts w:ascii="Calibri" w:hAnsi="Calibri"/>
                <w:color w:val="17365D"/>
                <w:sz w:val="22"/>
                <w:szCs w:val="22"/>
              </w:rPr>
            </w:pPr>
          </w:p>
          <w:p w:rsidR="00D71F2B" w:rsidRPr="00E32AE0" w:rsidRDefault="00D71F2B">
            <w:pPr>
              <w:spacing w:line="276" w:lineRule="auto"/>
              <w:ind w:left="576" w:right="576"/>
              <w:jc w:val="both"/>
              <w:rPr>
                <w:rFonts w:ascii="Trebuchet MS" w:hAnsi="Trebuchet MS"/>
                <w:i/>
                <w:color w:val="17365D"/>
              </w:rPr>
            </w:pPr>
            <w:r w:rsidRPr="00E32AE0">
              <w:rPr>
                <w:rFonts w:ascii="Trebuchet MS" w:hAnsi="Trebuchet MS"/>
                <w:i/>
                <w:color w:val="17365D"/>
              </w:rPr>
              <w:t xml:space="preserve">Annexure to </w:t>
            </w:r>
            <w:r w:rsidR="00CC75EA" w:rsidRPr="00E32AE0">
              <w:rPr>
                <w:rFonts w:ascii="Trebuchet MS" w:hAnsi="Trebuchet MS"/>
                <w:i/>
                <w:color w:val="17365D"/>
              </w:rPr>
              <w:t xml:space="preserve">Form 16 in </w:t>
            </w:r>
            <w:r w:rsidR="003C5F6F" w:rsidRPr="00E32AE0">
              <w:rPr>
                <w:rFonts w:ascii="Trebuchet MS" w:hAnsi="Trebuchet MS"/>
                <w:i/>
                <w:color w:val="17365D"/>
              </w:rPr>
              <w:t>Part-B will not carry the digital s</w:t>
            </w:r>
            <w:r w:rsidRPr="00E32AE0">
              <w:rPr>
                <w:rFonts w:ascii="Trebuchet MS" w:hAnsi="Trebuchet MS"/>
                <w:i/>
                <w:color w:val="17365D"/>
              </w:rPr>
              <w:t>ignature.</w:t>
            </w:r>
          </w:p>
          <w:p w:rsidR="00D71F2B" w:rsidRPr="00E32AE0" w:rsidRDefault="00D71F2B">
            <w:pPr>
              <w:spacing w:line="276" w:lineRule="auto"/>
              <w:ind w:right="576"/>
              <w:jc w:val="both"/>
              <w:rPr>
                <w:rFonts w:ascii="Calibri" w:hAnsi="Calibri"/>
                <w:color w:val="17365D"/>
                <w:sz w:val="22"/>
                <w:szCs w:val="22"/>
              </w:rPr>
            </w:pPr>
            <w:r w:rsidRPr="00E32AE0">
              <w:rPr>
                <w:rFonts w:ascii="Calibri" w:hAnsi="Calibri"/>
                <w:color w:val="17365D"/>
                <w:sz w:val="22"/>
                <w:szCs w:val="22"/>
              </w:rPr>
              <w:t xml:space="preserve">  </w:t>
            </w:r>
          </w:p>
          <w:p w:rsidR="00D71F2B" w:rsidRPr="00E32AE0" w:rsidRDefault="00D71F2B">
            <w:pPr>
              <w:spacing w:line="276" w:lineRule="auto"/>
              <w:ind w:left="576" w:right="576"/>
              <w:jc w:val="both"/>
              <w:rPr>
                <w:rFonts w:ascii="Trebuchet MS" w:hAnsi="Trebuchet MS"/>
                <w:b/>
                <w:bCs/>
                <w:color w:val="17365D"/>
              </w:rPr>
            </w:pPr>
            <w:r w:rsidRPr="00E32AE0">
              <w:rPr>
                <w:rFonts w:ascii="Trebuchet MS" w:hAnsi="Trebuchet MS"/>
                <w:b/>
                <w:bCs/>
                <w:color w:val="17365D"/>
              </w:rPr>
              <w:t>Q2: Are physical signatures not required in Form 16?</w:t>
            </w:r>
          </w:p>
          <w:p w:rsidR="00D71F2B" w:rsidRPr="00E32AE0" w:rsidRDefault="0071147C">
            <w:pPr>
              <w:spacing w:line="276" w:lineRule="auto"/>
              <w:ind w:left="576" w:right="576"/>
              <w:jc w:val="both"/>
              <w:rPr>
                <w:rFonts w:ascii="Trebuchet MS" w:hAnsi="Trebuchet MS"/>
                <w:color w:val="17365D"/>
              </w:rPr>
            </w:pPr>
            <w:r w:rsidRPr="00E32AE0">
              <w:rPr>
                <w:rFonts w:ascii="Trebuchet MS" w:hAnsi="Trebuchet MS"/>
                <w:color w:val="17365D"/>
              </w:rPr>
              <w:t xml:space="preserve">A2: </w:t>
            </w:r>
            <w:r w:rsidR="00D71F2B" w:rsidRPr="00E32AE0">
              <w:rPr>
                <w:rFonts w:ascii="Trebuchet MS" w:hAnsi="Trebuchet MS"/>
                <w:color w:val="17365D"/>
              </w:rPr>
              <w:t xml:space="preserve">Both handwritten and digital signatures (standard electronic signatures) </w:t>
            </w:r>
            <w:r w:rsidR="00182899" w:rsidRPr="00E32AE0">
              <w:rPr>
                <w:rFonts w:ascii="Trebuchet MS" w:hAnsi="Trebuchet MS"/>
                <w:color w:val="17365D"/>
              </w:rPr>
              <w:t>are</w:t>
            </w:r>
            <w:r w:rsidR="00D71F2B" w:rsidRPr="00E32AE0">
              <w:rPr>
                <w:rFonts w:ascii="Trebuchet MS" w:hAnsi="Trebuchet MS"/>
                <w:color w:val="17365D"/>
              </w:rPr>
              <w:t xml:space="preserve"> legally-binding, Digital signatures ensure non-repudiation of documents. For example, any changes made to an electronically signed document are clearly indicated and will immediately invalidate the signature, thereby protecting against forgery/ </w:t>
            </w:r>
            <w:r w:rsidR="00037A52" w:rsidRPr="00E32AE0">
              <w:rPr>
                <w:rFonts w:ascii="Trebuchet MS" w:hAnsi="Trebuchet MS"/>
                <w:color w:val="17365D"/>
              </w:rPr>
              <w:t>unauthorized modification.</w:t>
            </w:r>
          </w:p>
          <w:p w:rsidR="00D71F2B" w:rsidRPr="00E32AE0" w:rsidRDefault="00D71F2B">
            <w:pPr>
              <w:spacing w:line="276" w:lineRule="auto"/>
              <w:ind w:right="576"/>
              <w:jc w:val="both"/>
              <w:rPr>
                <w:rFonts w:ascii="Calibri" w:hAnsi="Calibri"/>
                <w:color w:val="17365D"/>
                <w:sz w:val="22"/>
                <w:szCs w:val="22"/>
              </w:rPr>
            </w:pPr>
          </w:p>
          <w:p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b/>
                <w:bCs/>
                <w:color w:val="17365D"/>
              </w:rPr>
              <w:t>Q3: In case I need duplicate copies, how will I get them?</w:t>
            </w:r>
          </w:p>
          <w:p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A3: The Form</w:t>
            </w:r>
            <w:r w:rsidR="003C5F6F" w:rsidRPr="00E32AE0">
              <w:rPr>
                <w:rFonts w:ascii="Trebuchet MS" w:hAnsi="Trebuchet MS"/>
                <w:color w:val="17365D"/>
              </w:rPr>
              <w:t>16 will be available in myhcl.com, y</w:t>
            </w:r>
            <w:r w:rsidRPr="00E32AE0">
              <w:rPr>
                <w:rFonts w:ascii="Trebuchet MS" w:hAnsi="Trebuchet MS"/>
                <w:color w:val="17365D"/>
              </w:rPr>
              <w:t>ou can print copies anytime.</w:t>
            </w:r>
          </w:p>
          <w:p w:rsidR="00D71F2B" w:rsidRPr="00E32AE0" w:rsidRDefault="00D71F2B">
            <w:pPr>
              <w:spacing w:line="276" w:lineRule="auto"/>
              <w:ind w:left="576" w:right="576"/>
              <w:jc w:val="both"/>
              <w:rPr>
                <w:rFonts w:ascii="Trebuchet MS" w:hAnsi="Trebuchet MS"/>
                <w:color w:val="17365D"/>
              </w:rPr>
            </w:pPr>
          </w:p>
          <w:p w:rsidR="00D71F2B" w:rsidRPr="00E32AE0" w:rsidRDefault="00D71F2B">
            <w:pPr>
              <w:spacing w:line="276" w:lineRule="auto"/>
              <w:ind w:left="576" w:right="576"/>
              <w:jc w:val="both"/>
              <w:rPr>
                <w:rFonts w:ascii="Trebuchet MS" w:hAnsi="Trebuchet MS"/>
                <w:b/>
                <w:bCs/>
                <w:color w:val="17365D"/>
              </w:rPr>
            </w:pPr>
            <w:r w:rsidRPr="00E32AE0">
              <w:rPr>
                <w:rFonts w:ascii="Trebuchet MS" w:hAnsi="Trebuchet MS"/>
                <w:b/>
                <w:bCs/>
                <w:color w:val="17365D"/>
              </w:rPr>
              <w:t>Q4: If the Form 16 is required by banks, what should I do?</w:t>
            </w:r>
          </w:p>
          <w:p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A4:  Form 16’s could be forwarded to the banks electronically in emails.</w:t>
            </w:r>
          </w:p>
          <w:p w:rsidR="00D71F2B" w:rsidRPr="00E32AE0" w:rsidRDefault="00D71F2B">
            <w:pPr>
              <w:spacing w:line="276" w:lineRule="auto"/>
              <w:ind w:left="576" w:right="576"/>
              <w:jc w:val="both"/>
              <w:rPr>
                <w:rFonts w:ascii="Trebuchet MS" w:hAnsi="Trebuchet MS"/>
                <w:color w:val="17365D"/>
              </w:rPr>
            </w:pPr>
          </w:p>
          <w:p w:rsidR="00D71F2B" w:rsidRPr="00E32AE0" w:rsidRDefault="00D71F2B">
            <w:pPr>
              <w:spacing w:line="276" w:lineRule="auto"/>
              <w:ind w:left="576" w:right="576"/>
              <w:jc w:val="both"/>
              <w:rPr>
                <w:rFonts w:ascii="Trebuchet MS" w:hAnsi="Trebuchet MS"/>
                <w:b/>
                <w:bCs/>
                <w:color w:val="17365D"/>
              </w:rPr>
            </w:pPr>
            <w:r w:rsidRPr="00E32AE0">
              <w:rPr>
                <w:rFonts w:ascii="Trebuchet MS" w:hAnsi="Trebuchet MS"/>
                <w:b/>
                <w:bCs/>
                <w:color w:val="17365D"/>
              </w:rPr>
              <w:t xml:space="preserve">Q5. Does HCL facilitate filing my tax </w:t>
            </w:r>
            <w:r w:rsidR="003C5F6F" w:rsidRPr="00E32AE0">
              <w:rPr>
                <w:rFonts w:ascii="Trebuchet MS" w:hAnsi="Trebuchet MS"/>
                <w:b/>
                <w:bCs/>
                <w:color w:val="17365D"/>
              </w:rPr>
              <w:t>return</w:t>
            </w:r>
            <w:r w:rsidRPr="00E32AE0">
              <w:rPr>
                <w:rFonts w:ascii="Trebuchet MS" w:hAnsi="Trebuchet MS"/>
                <w:b/>
                <w:bCs/>
                <w:color w:val="17365D"/>
              </w:rPr>
              <w:t>?  </w:t>
            </w:r>
          </w:p>
          <w:p w:rsidR="00CB1D0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A5. Yes;</w:t>
            </w:r>
            <w:r w:rsidR="003C5F6F" w:rsidRPr="00E32AE0">
              <w:rPr>
                <w:rFonts w:ascii="Trebuchet MS" w:hAnsi="Trebuchet MS"/>
                <w:color w:val="17365D"/>
              </w:rPr>
              <w:t> t</w:t>
            </w:r>
            <w:r w:rsidR="00E2236B" w:rsidRPr="00E32AE0">
              <w:rPr>
                <w:rFonts w:ascii="Trebuchet MS" w:hAnsi="Trebuchet MS"/>
                <w:color w:val="17365D"/>
              </w:rPr>
              <w:t>he</w:t>
            </w:r>
            <w:r w:rsidR="003C5F6F" w:rsidRPr="00E32AE0">
              <w:rPr>
                <w:rFonts w:ascii="Trebuchet MS" w:hAnsi="Trebuchet MS"/>
                <w:color w:val="17365D"/>
              </w:rPr>
              <w:t xml:space="preserve"> d</w:t>
            </w:r>
            <w:r w:rsidRPr="00E32AE0">
              <w:rPr>
                <w:rFonts w:ascii="Trebuchet MS" w:hAnsi="Trebuchet MS"/>
                <w:color w:val="17365D"/>
              </w:rPr>
              <w:t xml:space="preserve">etails will be communicated </w:t>
            </w:r>
            <w:r w:rsidR="003C5F6F" w:rsidRPr="00E32AE0">
              <w:rPr>
                <w:rFonts w:ascii="Trebuchet MS" w:hAnsi="Trebuchet MS"/>
                <w:color w:val="17365D"/>
              </w:rPr>
              <w:t xml:space="preserve">by HCLTODAY mailers </w:t>
            </w:r>
            <w:r w:rsidRPr="00E32AE0">
              <w:rPr>
                <w:rFonts w:ascii="Trebuchet MS" w:hAnsi="Trebuchet MS"/>
                <w:color w:val="17365D"/>
              </w:rPr>
              <w:t>in due course</w:t>
            </w:r>
            <w:r w:rsidR="003C5F6F" w:rsidRPr="00E32AE0">
              <w:rPr>
                <w:rFonts w:ascii="Trebuchet MS" w:hAnsi="Trebuchet MS"/>
                <w:color w:val="17365D"/>
              </w:rPr>
              <w:t xml:space="preserve"> of</w:t>
            </w:r>
          </w:p>
          <w:p w:rsidR="00D71F2B" w:rsidRPr="00E32AE0" w:rsidRDefault="003C5F6F">
            <w:pPr>
              <w:spacing w:line="276" w:lineRule="auto"/>
              <w:ind w:left="576" w:right="576"/>
              <w:jc w:val="both"/>
              <w:rPr>
                <w:rFonts w:ascii="Trebuchet MS" w:hAnsi="Trebuchet MS"/>
                <w:color w:val="17365D"/>
              </w:rPr>
            </w:pPr>
            <w:r w:rsidRPr="00E32AE0">
              <w:rPr>
                <w:rFonts w:ascii="Trebuchet MS" w:hAnsi="Trebuchet MS"/>
                <w:color w:val="17365D"/>
              </w:rPr>
              <w:t>time</w:t>
            </w:r>
            <w:r w:rsidR="00D71F2B" w:rsidRPr="00E32AE0">
              <w:rPr>
                <w:rFonts w:ascii="Trebuchet MS" w:hAnsi="Trebuchet MS"/>
                <w:color w:val="17365D"/>
              </w:rPr>
              <w:t>.</w:t>
            </w:r>
          </w:p>
          <w:p w:rsidR="00D71F2B" w:rsidRPr="00E32AE0" w:rsidRDefault="00D71F2B">
            <w:pPr>
              <w:spacing w:line="276" w:lineRule="auto"/>
              <w:ind w:right="576"/>
              <w:jc w:val="both"/>
              <w:rPr>
                <w:rFonts w:ascii="Calibri" w:hAnsi="Calibri"/>
                <w:color w:val="17365D"/>
                <w:sz w:val="22"/>
                <w:szCs w:val="22"/>
              </w:rPr>
            </w:pPr>
            <w:r w:rsidRPr="00E32AE0">
              <w:rPr>
                <w:rFonts w:ascii="Calibri" w:hAnsi="Calibri"/>
                <w:color w:val="17365D"/>
                <w:sz w:val="22"/>
                <w:szCs w:val="22"/>
              </w:rPr>
              <w:t xml:space="preserve">           </w:t>
            </w:r>
          </w:p>
          <w:p w:rsidR="00D71F2B" w:rsidRPr="00E32AE0" w:rsidRDefault="00D71F2B">
            <w:pPr>
              <w:spacing w:line="276" w:lineRule="auto"/>
              <w:ind w:right="576"/>
              <w:jc w:val="both"/>
              <w:rPr>
                <w:rFonts w:ascii="Calibri" w:hAnsi="Calibri"/>
                <w:color w:val="17365D"/>
                <w:sz w:val="22"/>
                <w:szCs w:val="22"/>
              </w:rPr>
            </w:pPr>
            <w:r w:rsidRPr="00E32AE0">
              <w:rPr>
                <w:rFonts w:ascii="Calibri" w:hAnsi="Calibri"/>
                <w:color w:val="17365D"/>
                <w:sz w:val="22"/>
                <w:szCs w:val="22"/>
              </w:rPr>
              <w:t xml:space="preserve">            </w:t>
            </w:r>
            <w:r w:rsidR="00037A52" w:rsidRPr="00E32AE0">
              <w:rPr>
                <w:rFonts w:ascii="Trebuchet MS" w:hAnsi="Trebuchet MS"/>
                <w:b/>
                <w:bCs/>
                <w:color w:val="17365D"/>
              </w:rPr>
              <w:t>Q6</w:t>
            </w:r>
            <w:r w:rsidR="003C5F6F" w:rsidRPr="00E32AE0">
              <w:rPr>
                <w:rFonts w:ascii="Trebuchet MS" w:hAnsi="Trebuchet MS"/>
                <w:b/>
                <w:bCs/>
                <w:color w:val="17365D"/>
              </w:rPr>
              <w:t>.</w:t>
            </w:r>
            <w:r w:rsidR="00D42CD8" w:rsidRPr="00E32AE0">
              <w:rPr>
                <w:rFonts w:ascii="Trebuchet MS" w:hAnsi="Trebuchet MS"/>
                <w:b/>
                <w:bCs/>
                <w:color w:val="17365D"/>
              </w:rPr>
              <w:t xml:space="preserve"> </w:t>
            </w:r>
            <w:r w:rsidR="003C5F6F" w:rsidRPr="00E32AE0">
              <w:rPr>
                <w:rFonts w:ascii="Trebuchet MS" w:hAnsi="Trebuchet MS"/>
                <w:b/>
                <w:bCs/>
                <w:color w:val="17365D"/>
              </w:rPr>
              <w:t>Should I attach my F</w:t>
            </w:r>
            <w:r w:rsidRPr="00E32AE0">
              <w:rPr>
                <w:rFonts w:ascii="Trebuchet MS" w:hAnsi="Trebuchet MS"/>
                <w:b/>
                <w:bCs/>
                <w:color w:val="17365D"/>
              </w:rPr>
              <w:t xml:space="preserve">orm 16 </w:t>
            </w:r>
            <w:r w:rsidR="003C5F6F" w:rsidRPr="00E32AE0">
              <w:rPr>
                <w:rFonts w:ascii="Trebuchet MS" w:hAnsi="Trebuchet MS"/>
                <w:b/>
                <w:bCs/>
                <w:color w:val="17365D"/>
              </w:rPr>
              <w:t>with i</w:t>
            </w:r>
            <w:r w:rsidR="00E2236B" w:rsidRPr="00E32AE0">
              <w:rPr>
                <w:rFonts w:ascii="Trebuchet MS" w:hAnsi="Trebuchet MS"/>
                <w:b/>
                <w:bCs/>
                <w:color w:val="17365D"/>
              </w:rPr>
              <w:t>ncome</w:t>
            </w:r>
            <w:r w:rsidR="003C5F6F" w:rsidRPr="00E32AE0">
              <w:rPr>
                <w:rFonts w:ascii="Trebuchet MS" w:hAnsi="Trebuchet MS"/>
                <w:b/>
                <w:bCs/>
                <w:color w:val="17365D"/>
              </w:rPr>
              <w:t xml:space="preserve"> t</w:t>
            </w:r>
            <w:r w:rsidRPr="00E32AE0">
              <w:rPr>
                <w:rFonts w:ascii="Trebuchet MS" w:hAnsi="Trebuchet MS"/>
                <w:b/>
                <w:bCs/>
                <w:color w:val="17365D"/>
              </w:rPr>
              <w:t>ax return</w:t>
            </w:r>
            <w:r w:rsidRPr="00E32AE0">
              <w:rPr>
                <w:rFonts w:ascii="Calibri" w:hAnsi="Calibri"/>
                <w:color w:val="17365D"/>
                <w:sz w:val="22"/>
                <w:szCs w:val="22"/>
              </w:rPr>
              <w:t>.</w:t>
            </w:r>
          </w:p>
          <w:p w:rsidR="003565B0" w:rsidRPr="00E32AE0" w:rsidRDefault="00D71F2B" w:rsidP="00CB1855">
            <w:pPr>
              <w:spacing w:line="276" w:lineRule="auto"/>
              <w:ind w:right="576"/>
              <w:jc w:val="both"/>
              <w:rPr>
                <w:rFonts w:ascii="Trebuchet MS" w:hAnsi="Trebuchet MS"/>
                <w:color w:val="17365D"/>
              </w:rPr>
            </w:pPr>
            <w:r w:rsidRPr="00E32AE0">
              <w:rPr>
                <w:rFonts w:ascii="Calibri" w:hAnsi="Calibri"/>
                <w:color w:val="17365D"/>
                <w:sz w:val="22"/>
                <w:szCs w:val="22"/>
              </w:rPr>
              <w:t>            </w:t>
            </w:r>
            <w:r w:rsidR="00037A52" w:rsidRPr="00E32AE0">
              <w:rPr>
                <w:rFonts w:ascii="Trebuchet MS" w:hAnsi="Trebuchet MS"/>
                <w:color w:val="17365D"/>
              </w:rPr>
              <w:t>A6</w:t>
            </w:r>
            <w:r w:rsidR="00037A52" w:rsidRPr="00E32AE0">
              <w:rPr>
                <w:rFonts w:ascii="Calibri" w:hAnsi="Calibri"/>
                <w:color w:val="17365D"/>
                <w:sz w:val="22"/>
                <w:szCs w:val="22"/>
              </w:rPr>
              <w:t xml:space="preserve">. </w:t>
            </w:r>
            <w:r w:rsidRPr="00E32AE0">
              <w:rPr>
                <w:rFonts w:ascii="Trebuchet MS" w:hAnsi="Trebuchet MS"/>
                <w:color w:val="17365D"/>
              </w:rPr>
              <w:t xml:space="preserve">For </w:t>
            </w:r>
            <w:r w:rsidR="003C5F6F" w:rsidRPr="00E32AE0">
              <w:rPr>
                <w:rFonts w:ascii="Trebuchet MS" w:hAnsi="Trebuchet MS"/>
                <w:color w:val="17365D"/>
              </w:rPr>
              <w:t xml:space="preserve">the </w:t>
            </w:r>
            <w:r w:rsidRPr="00E32AE0">
              <w:rPr>
                <w:rFonts w:ascii="Trebuchet MS" w:hAnsi="Trebuchet MS"/>
                <w:color w:val="17365D"/>
              </w:rPr>
              <w:t xml:space="preserve">filing </w:t>
            </w:r>
            <w:r w:rsidR="003C5F6F" w:rsidRPr="00E32AE0">
              <w:rPr>
                <w:rFonts w:ascii="Trebuchet MS" w:hAnsi="Trebuchet MS"/>
                <w:color w:val="17365D"/>
              </w:rPr>
              <w:t>of</w:t>
            </w:r>
            <w:r w:rsidRPr="00E32AE0">
              <w:rPr>
                <w:rFonts w:ascii="Trebuchet MS" w:hAnsi="Trebuchet MS"/>
                <w:color w:val="17365D"/>
              </w:rPr>
              <w:t xml:space="preserve"> Income Tax </w:t>
            </w:r>
            <w:r w:rsidR="00D42CD8" w:rsidRPr="00E32AE0">
              <w:rPr>
                <w:rFonts w:ascii="Trebuchet MS" w:hAnsi="Trebuchet MS"/>
                <w:color w:val="17365D"/>
              </w:rPr>
              <w:t>Return,</w:t>
            </w:r>
            <w:r w:rsidRPr="00E32AE0">
              <w:rPr>
                <w:rFonts w:ascii="Trebuchet MS" w:hAnsi="Trebuchet MS"/>
                <w:color w:val="17365D"/>
              </w:rPr>
              <w:t xml:space="preserve"> it</w:t>
            </w:r>
            <w:r w:rsidR="003C5F6F" w:rsidRPr="00E32AE0">
              <w:rPr>
                <w:rFonts w:ascii="Trebuchet MS" w:hAnsi="Trebuchet MS"/>
                <w:color w:val="17365D"/>
              </w:rPr>
              <w:t xml:space="preserve"> is not required to submit the Form </w:t>
            </w:r>
            <w:r w:rsidRPr="00E32AE0">
              <w:rPr>
                <w:rFonts w:ascii="Trebuchet MS" w:hAnsi="Trebuchet MS"/>
                <w:color w:val="17365D"/>
              </w:rPr>
              <w:t xml:space="preserve">16 </w:t>
            </w:r>
          </w:p>
          <w:p w:rsidR="003565B0" w:rsidRPr="00E32AE0" w:rsidRDefault="00D71F2B" w:rsidP="0028335A">
            <w:pPr>
              <w:spacing w:line="276" w:lineRule="auto"/>
              <w:ind w:right="576" w:firstLine="567"/>
              <w:jc w:val="both"/>
              <w:rPr>
                <w:rFonts w:ascii="Trebuchet MS" w:hAnsi="Trebuchet MS"/>
                <w:color w:val="17365D"/>
              </w:rPr>
            </w:pPr>
            <w:r w:rsidRPr="00E32AE0">
              <w:rPr>
                <w:rFonts w:ascii="Trebuchet MS" w:hAnsi="Trebuchet MS"/>
                <w:color w:val="17365D"/>
              </w:rPr>
              <w:t>physical</w:t>
            </w:r>
            <w:r w:rsidR="00801A5B" w:rsidRPr="00E32AE0">
              <w:rPr>
                <w:rFonts w:ascii="Trebuchet MS" w:hAnsi="Trebuchet MS"/>
                <w:color w:val="17365D"/>
              </w:rPr>
              <w:t xml:space="preserve"> copies. If the assessing officer asks for a copy you can submit Form 16</w:t>
            </w:r>
          </w:p>
          <w:p w:rsidR="00E2236B" w:rsidRPr="00E32AE0" w:rsidRDefault="00801A5B" w:rsidP="00D42CD8">
            <w:pPr>
              <w:spacing w:line="276" w:lineRule="auto"/>
              <w:ind w:right="576" w:firstLine="567"/>
              <w:jc w:val="both"/>
              <w:rPr>
                <w:rFonts w:ascii="Trebuchet MS" w:hAnsi="Trebuchet MS"/>
                <w:color w:val="17365D"/>
              </w:rPr>
            </w:pPr>
            <w:r w:rsidRPr="00E32AE0">
              <w:rPr>
                <w:rFonts w:ascii="Trebuchet MS" w:hAnsi="Trebuchet MS"/>
                <w:color w:val="17365D"/>
              </w:rPr>
              <w:t>Part-A and Part-B a</w:t>
            </w:r>
            <w:r w:rsidR="00D42CD8" w:rsidRPr="00E32AE0">
              <w:rPr>
                <w:rFonts w:ascii="Trebuchet MS" w:hAnsi="Trebuchet MS"/>
                <w:color w:val="17365D"/>
              </w:rPr>
              <w:t xml:space="preserve">nd Form12BA.  Form 16 Annexure </w:t>
            </w:r>
            <w:r w:rsidRPr="00E32AE0">
              <w:rPr>
                <w:rFonts w:ascii="Trebuchet MS" w:hAnsi="Trebuchet MS"/>
                <w:color w:val="17365D"/>
              </w:rPr>
              <w:t>is for your information</w:t>
            </w:r>
            <w:r w:rsidR="00D42CD8" w:rsidRPr="00E32AE0">
              <w:rPr>
                <w:rFonts w:ascii="Trebuchet MS" w:hAnsi="Trebuchet MS"/>
                <w:color w:val="17365D"/>
              </w:rPr>
              <w:t xml:space="preserve"> </w:t>
            </w:r>
            <w:r w:rsidRPr="00E32AE0">
              <w:rPr>
                <w:rFonts w:ascii="Trebuchet MS" w:hAnsi="Trebuchet MS"/>
                <w:color w:val="17365D"/>
              </w:rPr>
              <w:t>only</w:t>
            </w:r>
            <w:r w:rsidR="003565B0" w:rsidRPr="00E32AE0">
              <w:rPr>
                <w:rFonts w:ascii="Trebuchet MS" w:hAnsi="Trebuchet MS"/>
                <w:color w:val="17365D"/>
              </w:rPr>
              <w:t>.</w:t>
            </w:r>
          </w:p>
          <w:p w:rsidR="00E2236B" w:rsidRPr="00E32AE0" w:rsidRDefault="00E2236B">
            <w:pPr>
              <w:spacing w:line="276" w:lineRule="auto"/>
              <w:ind w:right="576"/>
              <w:jc w:val="both"/>
              <w:rPr>
                <w:rFonts w:ascii="Trebuchet MS" w:hAnsi="Trebuchet MS"/>
                <w:color w:val="17365D"/>
              </w:rPr>
            </w:pPr>
          </w:p>
          <w:p w:rsidR="00037A52" w:rsidRPr="00E32AE0" w:rsidRDefault="00037A52" w:rsidP="0028335A">
            <w:pPr>
              <w:spacing w:after="240" w:line="276" w:lineRule="auto"/>
              <w:ind w:right="576" w:firstLine="426"/>
              <w:jc w:val="both"/>
              <w:rPr>
                <w:rFonts w:ascii="Trebuchet MS" w:hAnsi="Trebuchet MS"/>
                <w:b/>
                <w:bCs/>
                <w:color w:val="17365D"/>
              </w:rPr>
            </w:pPr>
            <w:r w:rsidRPr="00E32AE0">
              <w:rPr>
                <w:rFonts w:ascii="Calibri" w:hAnsi="Calibri"/>
                <w:color w:val="17365D"/>
                <w:sz w:val="22"/>
                <w:szCs w:val="22"/>
              </w:rPr>
              <w:t>  </w:t>
            </w:r>
            <w:r w:rsidRPr="00E32AE0">
              <w:rPr>
                <w:rFonts w:ascii="Trebuchet MS" w:hAnsi="Trebuchet MS"/>
                <w:b/>
                <w:bCs/>
                <w:color w:val="17365D"/>
              </w:rPr>
              <w:t xml:space="preserve">Q7: How do I check the authenticity of digital signature? </w:t>
            </w:r>
          </w:p>
          <w:p w:rsidR="00037A52" w:rsidRPr="00E32AE0" w:rsidRDefault="00037A52" w:rsidP="0028335A">
            <w:pPr>
              <w:spacing w:line="276" w:lineRule="auto"/>
              <w:ind w:right="576" w:firstLine="567"/>
              <w:jc w:val="both"/>
              <w:rPr>
                <w:rFonts w:ascii="Trebuchet MS" w:hAnsi="Trebuchet MS"/>
                <w:color w:val="17365D"/>
              </w:rPr>
            </w:pPr>
            <w:r w:rsidRPr="00E32AE0">
              <w:rPr>
                <w:rFonts w:ascii="Trebuchet MS" w:hAnsi="Trebuchet MS"/>
                <w:color w:val="17365D"/>
              </w:rPr>
              <w:t xml:space="preserve">A7:  </w:t>
            </w:r>
            <w:r w:rsidR="00801A5B" w:rsidRPr="00E32AE0">
              <w:rPr>
                <w:rFonts w:ascii="Trebuchet MS" w:hAnsi="Trebuchet MS"/>
                <w:color w:val="17365D"/>
              </w:rPr>
              <w:t>Please see below the steps for digital s</w:t>
            </w:r>
            <w:r w:rsidRPr="00E32AE0">
              <w:rPr>
                <w:rFonts w:ascii="Trebuchet MS" w:hAnsi="Trebuchet MS"/>
                <w:color w:val="17365D"/>
              </w:rPr>
              <w:t>ignature validation</w:t>
            </w:r>
          </w:p>
          <w:p w:rsidR="00D71F2B" w:rsidRPr="00E32AE0" w:rsidRDefault="00D71F2B">
            <w:pPr>
              <w:spacing w:line="276" w:lineRule="auto"/>
              <w:ind w:left="576" w:right="576"/>
              <w:jc w:val="both"/>
              <w:rPr>
                <w:rFonts w:ascii="Trebuchet MS" w:hAnsi="Trebuchet MS"/>
                <w:b/>
                <w:bCs/>
                <w:color w:val="17365D"/>
              </w:rPr>
            </w:pPr>
          </w:p>
          <w:p w:rsidR="00182899" w:rsidRPr="00E32AE0" w:rsidRDefault="00182899">
            <w:pPr>
              <w:spacing w:line="276" w:lineRule="auto"/>
              <w:ind w:left="576" w:right="576"/>
              <w:jc w:val="both"/>
              <w:rPr>
                <w:rFonts w:ascii="Trebuchet MS" w:hAnsi="Trebuchet MS"/>
                <w:b/>
                <w:bCs/>
                <w:color w:val="17365D"/>
              </w:rPr>
            </w:pPr>
          </w:p>
          <w:p w:rsidR="00182899" w:rsidRPr="00E32AE0" w:rsidRDefault="00182899">
            <w:pPr>
              <w:spacing w:line="276" w:lineRule="auto"/>
              <w:ind w:left="576" w:right="576"/>
              <w:jc w:val="both"/>
              <w:rPr>
                <w:rFonts w:ascii="Trebuchet MS" w:hAnsi="Trebuchet MS"/>
                <w:b/>
                <w:bCs/>
                <w:color w:val="17365D"/>
              </w:rPr>
            </w:pPr>
          </w:p>
          <w:p w:rsidR="00CB1855" w:rsidRPr="00E32AE0" w:rsidRDefault="004B1F37">
            <w:pPr>
              <w:spacing w:line="276" w:lineRule="auto"/>
              <w:ind w:left="576" w:right="576"/>
              <w:jc w:val="both"/>
              <w:rPr>
                <w:rFonts w:ascii="Trebuchet MS" w:hAnsi="Trebuchet MS"/>
                <w:b/>
                <w:bCs/>
                <w:color w:val="17365D"/>
              </w:rPr>
            </w:pPr>
            <w:r>
              <w:rPr>
                <w:rFonts w:ascii="Trebuchet MS" w:hAnsi="Trebuchet MS"/>
                <w:b/>
                <w:bCs/>
                <w:color w:val="17365D"/>
              </w:rPr>
              <w:t xml:space="preserve">                                                                                                                    </w:t>
            </w:r>
            <w:r w:rsidR="00CB1855" w:rsidRPr="00E32AE0">
              <w:rPr>
                <w:rFonts w:ascii="Trebuchet MS" w:hAnsi="Trebuchet MS"/>
                <w:b/>
                <w:bCs/>
                <w:color w:val="17365D"/>
              </w:rPr>
              <w:t>Continued</w:t>
            </w:r>
            <w:r w:rsidR="00D42CD8" w:rsidRPr="00E32AE0">
              <w:rPr>
                <w:rFonts w:ascii="Trebuchet MS" w:hAnsi="Trebuchet MS"/>
                <w:b/>
                <w:bCs/>
                <w:color w:val="17365D"/>
              </w:rPr>
              <w:t>….</w:t>
            </w:r>
            <w:r w:rsidR="00CB1855" w:rsidRPr="00E32AE0">
              <w:rPr>
                <w:rFonts w:ascii="Trebuchet MS" w:hAnsi="Trebuchet MS"/>
                <w:b/>
                <w:bCs/>
                <w:color w:val="17365D"/>
              </w:rPr>
              <w:t xml:space="preserve">                                                                                                     </w:t>
            </w:r>
          </w:p>
          <w:p w:rsidR="00CB1855" w:rsidRPr="00E32AE0" w:rsidRDefault="00CB1855">
            <w:pPr>
              <w:spacing w:line="276" w:lineRule="auto"/>
              <w:ind w:left="576" w:right="576"/>
              <w:jc w:val="both"/>
              <w:rPr>
                <w:rFonts w:ascii="Trebuchet MS" w:hAnsi="Trebuchet MS"/>
                <w:b/>
                <w:bCs/>
                <w:color w:val="17365D"/>
              </w:rPr>
            </w:pPr>
          </w:p>
          <w:p w:rsidR="00182899" w:rsidRPr="00E32AE0" w:rsidRDefault="00182899">
            <w:pPr>
              <w:spacing w:line="276" w:lineRule="auto"/>
              <w:ind w:left="576" w:right="576"/>
              <w:jc w:val="both"/>
              <w:rPr>
                <w:rFonts w:ascii="Trebuchet MS" w:hAnsi="Trebuchet MS"/>
                <w:b/>
                <w:bCs/>
                <w:color w:val="17365D"/>
              </w:rPr>
            </w:pPr>
          </w:p>
          <w:p w:rsidR="00EE0B2D" w:rsidRPr="00E32AE0" w:rsidRDefault="00EE0B2D">
            <w:pPr>
              <w:spacing w:line="276" w:lineRule="auto"/>
              <w:ind w:left="576" w:right="576"/>
              <w:jc w:val="both"/>
              <w:rPr>
                <w:rFonts w:ascii="Trebuchet MS" w:hAnsi="Trebuchet MS"/>
                <w:b/>
                <w:bCs/>
                <w:color w:val="17365D"/>
              </w:rPr>
            </w:pPr>
          </w:p>
          <w:p w:rsidR="00EE0B2D" w:rsidRPr="00E32AE0" w:rsidRDefault="00EE0B2D">
            <w:pPr>
              <w:spacing w:line="276" w:lineRule="auto"/>
              <w:ind w:left="576" w:right="576"/>
              <w:jc w:val="both"/>
              <w:rPr>
                <w:rFonts w:ascii="Trebuchet MS" w:hAnsi="Trebuchet MS"/>
                <w:b/>
                <w:bCs/>
                <w:color w:val="17365D"/>
              </w:rPr>
            </w:pPr>
          </w:p>
          <w:p w:rsidR="00D42CD8" w:rsidRPr="00E32AE0" w:rsidRDefault="00D42CD8">
            <w:pPr>
              <w:spacing w:line="276" w:lineRule="auto"/>
              <w:ind w:left="576" w:right="576"/>
              <w:jc w:val="both"/>
              <w:rPr>
                <w:rFonts w:ascii="Trebuchet MS" w:hAnsi="Trebuchet MS"/>
                <w:b/>
                <w:bCs/>
                <w:color w:val="17365D"/>
              </w:rPr>
            </w:pPr>
          </w:p>
          <w:p w:rsidR="00D71F2B" w:rsidRPr="00E32AE0" w:rsidRDefault="00801A5B">
            <w:pPr>
              <w:spacing w:line="276" w:lineRule="auto"/>
              <w:ind w:left="576" w:right="576"/>
              <w:jc w:val="both"/>
              <w:rPr>
                <w:rFonts w:ascii="Trebuchet MS" w:hAnsi="Trebuchet MS"/>
                <w:color w:val="17365D"/>
              </w:rPr>
            </w:pPr>
            <w:r w:rsidRPr="00E32AE0">
              <w:rPr>
                <w:rFonts w:ascii="Trebuchet MS" w:hAnsi="Trebuchet MS"/>
                <w:b/>
                <w:bCs/>
                <w:color w:val="17365D"/>
              </w:rPr>
              <w:lastRenderedPageBreak/>
              <w:t>Procedure for validating digital s</w:t>
            </w:r>
            <w:r w:rsidR="00D71F2B" w:rsidRPr="00E32AE0">
              <w:rPr>
                <w:rFonts w:ascii="Trebuchet MS" w:hAnsi="Trebuchet MS"/>
                <w:b/>
                <w:bCs/>
                <w:color w:val="17365D"/>
              </w:rPr>
              <w:t>ignature</w:t>
            </w:r>
            <w:r w:rsidR="00D71F2B" w:rsidRPr="00E32AE0">
              <w:rPr>
                <w:rFonts w:ascii="Trebuchet MS" w:hAnsi="Trebuchet MS"/>
                <w:color w:val="17365D"/>
              </w:rPr>
              <w:t>:</w:t>
            </w:r>
          </w:p>
          <w:p w:rsidR="00D71F2B" w:rsidRPr="00E32AE0" w:rsidRDefault="00D71F2B">
            <w:pPr>
              <w:spacing w:line="276" w:lineRule="auto"/>
              <w:ind w:left="576" w:right="576"/>
              <w:jc w:val="both"/>
              <w:rPr>
                <w:rFonts w:ascii="Trebuchet MS" w:hAnsi="Trebuchet MS"/>
                <w:color w:val="17365D"/>
              </w:rPr>
            </w:pPr>
          </w:p>
          <w:p w:rsidR="00D71F2B" w:rsidRPr="00E32AE0" w:rsidRDefault="00D71F2B" w:rsidP="004010C4">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t xml:space="preserve">Click on </w:t>
            </w:r>
            <w:r w:rsidR="00801A5B" w:rsidRPr="00E32AE0">
              <w:rPr>
                <w:rFonts w:ascii="Trebuchet MS" w:hAnsi="Trebuchet MS"/>
                <w:color w:val="17365D"/>
              </w:rPr>
              <w:t>digital signature in your F</w:t>
            </w:r>
            <w:r w:rsidRPr="00E32AE0">
              <w:rPr>
                <w:rFonts w:ascii="Trebuchet MS" w:hAnsi="Trebuchet MS"/>
                <w:color w:val="17365D"/>
              </w:rPr>
              <w:t>orm 16</w:t>
            </w:r>
            <w:r w:rsidR="00390FA5" w:rsidRPr="00E32AE0">
              <w:rPr>
                <w:rFonts w:ascii="Trebuchet MS" w:hAnsi="Trebuchet MS"/>
                <w:color w:val="17365D"/>
              </w:rPr>
              <w:t xml:space="preserve"> (Part-A</w:t>
            </w:r>
            <w:r w:rsidR="00801A5B" w:rsidRPr="00E32AE0">
              <w:rPr>
                <w:rFonts w:ascii="Trebuchet MS" w:hAnsi="Trebuchet MS"/>
                <w:color w:val="17365D"/>
              </w:rPr>
              <w:t xml:space="preserve"> and Part-B)</w:t>
            </w:r>
            <w:r w:rsidR="00F150FE" w:rsidRPr="00E32AE0">
              <w:rPr>
                <w:rFonts w:ascii="Trebuchet MS" w:hAnsi="Trebuchet MS"/>
                <w:color w:val="17365D"/>
              </w:rPr>
              <w:t xml:space="preserve">. Please note the validation process </w:t>
            </w:r>
            <w:r w:rsidR="00801A5B" w:rsidRPr="00E32AE0">
              <w:rPr>
                <w:rFonts w:ascii="Trebuchet MS" w:hAnsi="Trebuchet MS"/>
                <w:b/>
                <w:color w:val="17365D"/>
              </w:rPr>
              <w:t xml:space="preserve">required to be </w:t>
            </w:r>
            <w:r w:rsidR="00F150FE" w:rsidRPr="00E32AE0">
              <w:rPr>
                <w:rFonts w:ascii="Trebuchet MS" w:hAnsi="Trebuchet MS"/>
                <w:b/>
                <w:color w:val="17365D"/>
              </w:rPr>
              <w:t>done only once</w:t>
            </w:r>
            <w:r w:rsidR="00F150FE" w:rsidRPr="00E32AE0">
              <w:rPr>
                <w:rFonts w:ascii="Trebuchet MS" w:hAnsi="Trebuchet MS"/>
                <w:color w:val="17365D"/>
              </w:rPr>
              <w:t xml:space="preserve">. </w:t>
            </w:r>
            <w:r w:rsidR="00B41C01" w:rsidRPr="00E32AE0">
              <w:rPr>
                <w:rFonts w:ascii="Trebuchet MS" w:hAnsi="Trebuchet MS"/>
                <w:color w:val="17365D"/>
              </w:rPr>
              <w:t>Next time when you open form 16 on top of the screen you can see the header certified by Sunil Idnani…in signature panel</w:t>
            </w:r>
            <w:r w:rsidR="001B3C94" w:rsidRPr="00E32AE0">
              <w:rPr>
                <w:rFonts w:ascii="Trebuchet MS" w:hAnsi="Trebuchet MS"/>
                <w:color w:val="17365D"/>
              </w:rPr>
              <w:t xml:space="preserve"> indicating it is already validated</w:t>
            </w:r>
            <w:r w:rsidR="00B41C01" w:rsidRPr="00E32AE0">
              <w:rPr>
                <w:rFonts w:ascii="Trebuchet MS" w:hAnsi="Trebuchet MS"/>
                <w:color w:val="17365D"/>
              </w:rPr>
              <w:t>.</w:t>
            </w:r>
          </w:p>
          <w:p w:rsidR="00B41C01" w:rsidRPr="00E32AE0" w:rsidRDefault="00B41C01" w:rsidP="00F930E3">
            <w:pPr>
              <w:spacing w:line="276" w:lineRule="auto"/>
              <w:ind w:left="936" w:right="576"/>
              <w:jc w:val="both"/>
              <w:rPr>
                <w:rFonts w:ascii="Trebuchet MS" w:hAnsi="Trebuchet MS"/>
                <w:noProof/>
                <w:color w:val="17365D"/>
              </w:rPr>
            </w:pPr>
          </w:p>
          <w:p w:rsidR="00D71F2B" w:rsidRPr="00E32AE0" w:rsidRDefault="00F930E3" w:rsidP="00F930E3">
            <w:pPr>
              <w:spacing w:line="276" w:lineRule="auto"/>
              <w:ind w:left="936" w:right="576"/>
              <w:jc w:val="both"/>
              <w:rPr>
                <w:rFonts w:ascii="Trebuchet MS" w:hAnsi="Trebuchet MS"/>
                <w:noProof/>
                <w:color w:val="17365D"/>
              </w:rPr>
            </w:pPr>
            <w:r w:rsidRPr="00E32AE0">
              <w:rPr>
                <w:rFonts w:ascii="Trebuchet MS" w:hAnsi="Trebuchet MS"/>
                <w:noProof/>
                <w:color w:val="17365D"/>
              </w:rPr>
              <w:t>Right click on the signature appearing in your form 16 as below and choose validate signature</w:t>
            </w:r>
          </w:p>
          <w:p w:rsidR="003C3D23" w:rsidRPr="00E32AE0" w:rsidRDefault="003C3D23" w:rsidP="00F930E3">
            <w:pPr>
              <w:spacing w:line="276" w:lineRule="auto"/>
              <w:ind w:left="936" w:right="576"/>
              <w:jc w:val="both"/>
              <w:rPr>
                <w:rFonts w:ascii="Trebuchet MS" w:hAnsi="Trebuchet MS"/>
                <w:noProof/>
                <w:color w:val="17365D"/>
              </w:rPr>
            </w:pPr>
          </w:p>
          <w:p w:rsidR="003C3D23" w:rsidRPr="00E32AE0" w:rsidRDefault="003C3D23" w:rsidP="00F930E3">
            <w:pPr>
              <w:spacing w:line="276" w:lineRule="auto"/>
              <w:ind w:left="936" w:right="576"/>
              <w:jc w:val="both"/>
              <w:rPr>
                <w:rFonts w:ascii="Trebuchet MS" w:hAnsi="Trebuchet MS"/>
                <w:noProof/>
                <w:color w:val="17365D"/>
              </w:rPr>
            </w:pPr>
          </w:p>
          <w:p w:rsidR="004010C4" w:rsidRPr="00E32AE0" w:rsidRDefault="00D35729" w:rsidP="00037A52">
            <w:pPr>
              <w:spacing w:line="276" w:lineRule="auto"/>
              <w:ind w:left="2160" w:right="576"/>
              <w:jc w:val="both"/>
              <w:rPr>
                <w:rFonts w:ascii="Trebuchet MS" w:hAnsi="Trebuchet MS"/>
                <w:color w:val="17365D"/>
              </w:rPr>
            </w:pPr>
            <w:r w:rsidRPr="00E32AE0">
              <w:rPr>
                <w:noProof/>
              </w:rPr>
              <w:drawing>
                <wp:inline distT="0" distB="0" distL="0" distR="0">
                  <wp:extent cx="2628900" cy="70485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704850"/>
                          </a:xfrm>
                          <a:prstGeom prst="rect">
                            <a:avLst/>
                          </a:prstGeom>
                          <a:noFill/>
                          <a:ln>
                            <a:noFill/>
                          </a:ln>
                        </pic:spPr>
                      </pic:pic>
                    </a:graphicData>
                  </a:graphic>
                </wp:inline>
              </w:drawing>
            </w:r>
          </w:p>
          <w:p w:rsidR="00D71F2B" w:rsidRPr="00E32AE0" w:rsidRDefault="00D71F2B">
            <w:pPr>
              <w:spacing w:line="276" w:lineRule="auto"/>
              <w:ind w:right="576"/>
              <w:jc w:val="both"/>
              <w:rPr>
                <w:rFonts w:ascii="Calibri" w:hAnsi="Calibri"/>
                <w:color w:val="17365D"/>
                <w:sz w:val="22"/>
                <w:szCs w:val="22"/>
              </w:rPr>
            </w:pPr>
          </w:p>
          <w:p w:rsidR="003C3D23" w:rsidRPr="00E32AE0" w:rsidRDefault="003C3D23">
            <w:pPr>
              <w:spacing w:line="276" w:lineRule="auto"/>
              <w:ind w:right="576"/>
              <w:jc w:val="both"/>
              <w:rPr>
                <w:rFonts w:ascii="Calibri" w:hAnsi="Calibri"/>
                <w:color w:val="17365D"/>
                <w:sz w:val="22"/>
                <w:szCs w:val="22"/>
              </w:rPr>
            </w:pPr>
          </w:p>
          <w:p w:rsidR="00D71F2B" w:rsidRPr="00E32AE0" w:rsidRDefault="00D71F2B" w:rsidP="00037A52">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t xml:space="preserve">Click on </w:t>
            </w:r>
            <w:r w:rsidR="00BF5249" w:rsidRPr="00E32AE0">
              <w:rPr>
                <w:rFonts w:ascii="Trebuchet MS" w:hAnsi="Trebuchet MS"/>
                <w:color w:val="17365D"/>
              </w:rPr>
              <w:t>the tab "Signature P</w:t>
            </w:r>
            <w:r w:rsidRPr="00E32AE0">
              <w:rPr>
                <w:rFonts w:ascii="Trebuchet MS" w:hAnsi="Trebuchet MS"/>
                <w:color w:val="17365D"/>
              </w:rPr>
              <w:t>roperties</w:t>
            </w:r>
            <w:r w:rsidR="00BF5249" w:rsidRPr="00E32AE0">
              <w:rPr>
                <w:rFonts w:ascii="Trebuchet MS" w:hAnsi="Trebuchet MS"/>
                <w:color w:val="17365D"/>
              </w:rPr>
              <w:t>"</w:t>
            </w:r>
            <w:r w:rsidRPr="00E32AE0">
              <w:rPr>
                <w:rFonts w:ascii="Trebuchet MS" w:hAnsi="Trebuchet MS"/>
                <w:color w:val="17365D"/>
              </w:rPr>
              <w:t xml:space="preserve"> as below:</w:t>
            </w:r>
          </w:p>
          <w:p w:rsidR="00D71F2B" w:rsidRPr="00E32AE0" w:rsidRDefault="00D71F2B">
            <w:pPr>
              <w:spacing w:line="276" w:lineRule="auto"/>
              <w:ind w:right="576"/>
              <w:jc w:val="both"/>
              <w:rPr>
                <w:rFonts w:ascii="Calibri" w:hAnsi="Calibri"/>
                <w:color w:val="17365D"/>
                <w:sz w:val="22"/>
                <w:szCs w:val="22"/>
              </w:rPr>
            </w:pPr>
          </w:p>
          <w:p w:rsidR="00D71F2B" w:rsidRPr="00E32AE0" w:rsidRDefault="00D71F2B" w:rsidP="00037A52">
            <w:pPr>
              <w:spacing w:line="276" w:lineRule="auto"/>
              <w:ind w:left="1440" w:right="576"/>
              <w:jc w:val="both"/>
              <w:rPr>
                <w:rFonts w:ascii="Calibri" w:hAnsi="Calibri"/>
                <w:color w:val="17365D"/>
                <w:sz w:val="22"/>
                <w:szCs w:val="22"/>
              </w:rPr>
            </w:pPr>
            <w:r w:rsidRPr="00E32AE0">
              <w:rPr>
                <w:rFonts w:ascii="Calibri" w:hAnsi="Calibri"/>
                <w:color w:val="17365D"/>
                <w:sz w:val="22"/>
                <w:szCs w:val="22"/>
              </w:rPr>
              <w:t>      </w:t>
            </w:r>
            <w:r w:rsidR="00D35729" w:rsidRPr="00E32AE0">
              <w:rPr>
                <w:noProof/>
              </w:rPr>
              <w:drawing>
                <wp:inline distT="0" distB="0" distL="0" distR="0">
                  <wp:extent cx="4991100" cy="271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2711450"/>
                          </a:xfrm>
                          <a:prstGeom prst="rect">
                            <a:avLst/>
                          </a:prstGeom>
                          <a:noFill/>
                          <a:ln>
                            <a:noFill/>
                          </a:ln>
                        </pic:spPr>
                      </pic:pic>
                    </a:graphicData>
                  </a:graphic>
                </wp:inline>
              </w:drawing>
            </w:r>
          </w:p>
          <w:p w:rsidR="00D71F2B" w:rsidRPr="00E32AE0" w:rsidRDefault="00D71F2B">
            <w:pPr>
              <w:spacing w:line="276" w:lineRule="auto"/>
              <w:ind w:right="576"/>
              <w:jc w:val="both"/>
              <w:rPr>
                <w:rFonts w:ascii="Calibri" w:hAnsi="Calibri"/>
                <w:color w:val="17365D"/>
                <w:sz w:val="22"/>
                <w:szCs w:val="22"/>
              </w:rPr>
            </w:pPr>
          </w:p>
          <w:p w:rsidR="000549E9" w:rsidRPr="00E32AE0" w:rsidRDefault="000549E9">
            <w:pPr>
              <w:spacing w:line="276" w:lineRule="auto"/>
              <w:ind w:right="576"/>
              <w:jc w:val="both"/>
              <w:rPr>
                <w:rFonts w:ascii="Calibri" w:hAnsi="Calibri"/>
                <w:color w:val="17365D"/>
                <w:sz w:val="22"/>
                <w:szCs w:val="22"/>
              </w:rPr>
            </w:pPr>
          </w:p>
          <w:p w:rsidR="000549E9" w:rsidRPr="00E32AE0" w:rsidRDefault="000549E9">
            <w:pPr>
              <w:spacing w:line="276" w:lineRule="auto"/>
              <w:ind w:right="576"/>
              <w:jc w:val="both"/>
              <w:rPr>
                <w:rFonts w:ascii="Calibri" w:hAnsi="Calibri"/>
                <w:color w:val="17365D"/>
                <w:sz w:val="22"/>
                <w:szCs w:val="22"/>
              </w:rPr>
            </w:pPr>
          </w:p>
          <w:p w:rsidR="00D41E00" w:rsidRPr="00E32AE0" w:rsidRDefault="00D71F2B" w:rsidP="004010C4">
            <w:pPr>
              <w:spacing w:line="276" w:lineRule="auto"/>
              <w:ind w:right="576"/>
              <w:jc w:val="both"/>
              <w:rPr>
                <w:rFonts w:ascii="Calibri" w:hAnsi="Calibri"/>
                <w:color w:val="17365D"/>
                <w:sz w:val="22"/>
                <w:szCs w:val="22"/>
              </w:rPr>
            </w:pPr>
            <w:r w:rsidRPr="00E32AE0">
              <w:rPr>
                <w:rFonts w:ascii="Calibri" w:hAnsi="Calibri"/>
                <w:color w:val="17365D"/>
                <w:sz w:val="22"/>
                <w:szCs w:val="22"/>
              </w:rPr>
              <w:t>          </w:t>
            </w:r>
          </w:p>
          <w:p w:rsidR="00D41E00" w:rsidRPr="00E32AE0" w:rsidRDefault="00D41E00" w:rsidP="004010C4">
            <w:pPr>
              <w:spacing w:line="276" w:lineRule="auto"/>
              <w:ind w:right="576"/>
              <w:jc w:val="both"/>
              <w:rPr>
                <w:rFonts w:ascii="Calibri" w:hAnsi="Calibri"/>
                <w:color w:val="17365D"/>
                <w:sz w:val="22"/>
                <w:szCs w:val="22"/>
              </w:rPr>
            </w:pPr>
          </w:p>
          <w:p w:rsidR="00D41E00" w:rsidRPr="00E32AE0" w:rsidRDefault="00D41E00" w:rsidP="004010C4">
            <w:pPr>
              <w:spacing w:line="276" w:lineRule="auto"/>
              <w:ind w:right="576"/>
              <w:jc w:val="both"/>
              <w:rPr>
                <w:rFonts w:ascii="Calibri" w:hAnsi="Calibri"/>
                <w:color w:val="17365D"/>
                <w:sz w:val="22"/>
                <w:szCs w:val="22"/>
              </w:rPr>
            </w:pPr>
          </w:p>
          <w:p w:rsidR="00D41E00" w:rsidRPr="00E32AE0" w:rsidRDefault="00D41E00" w:rsidP="004010C4">
            <w:pPr>
              <w:spacing w:line="276" w:lineRule="auto"/>
              <w:ind w:right="576"/>
              <w:jc w:val="both"/>
              <w:rPr>
                <w:rFonts w:ascii="Calibri" w:hAnsi="Calibri"/>
                <w:color w:val="17365D"/>
                <w:sz w:val="22"/>
                <w:szCs w:val="22"/>
              </w:rPr>
            </w:pPr>
          </w:p>
          <w:p w:rsidR="00D41E00" w:rsidRPr="00E32AE0" w:rsidRDefault="00D41E00" w:rsidP="004010C4">
            <w:pPr>
              <w:spacing w:line="276" w:lineRule="auto"/>
              <w:ind w:right="576"/>
              <w:jc w:val="both"/>
              <w:rPr>
                <w:rFonts w:ascii="Calibri" w:hAnsi="Calibri"/>
                <w:color w:val="17365D"/>
                <w:sz w:val="22"/>
                <w:szCs w:val="22"/>
              </w:rPr>
            </w:pPr>
          </w:p>
          <w:p w:rsidR="00182899" w:rsidRPr="00E32AE0" w:rsidRDefault="00182899" w:rsidP="004010C4">
            <w:pPr>
              <w:spacing w:line="276" w:lineRule="auto"/>
              <w:ind w:right="576"/>
              <w:jc w:val="both"/>
              <w:rPr>
                <w:rFonts w:ascii="Calibri" w:hAnsi="Calibri"/>
                <w:color w:val="17365D"/>
                <w:sz w:val="22"/>
                <w:szCs w:val="22"/>
              </w:rPr>
            </w:pPr>
          </w:p>
          <w:p w:rsidR="00182899" w:rsidRPr="00E32AE0" w:rsidRDefault="00182899" w:rsidP="004010C4">
            <w:pPr>
              <w:spacing w:line="276" w:lineRule="auto"/>
              <w:ind w:right="576"/>
              <w:jc w:val="both"/>
              <w:rPr>
                <w:rFonts w:ascii="Calibri" w:hAnsi="Calibri"/>
                <w:color w:val="17365D"/>
                <w:sz w:val="22"/>
                <w:szCs w:val="22"/>
              </w:rPr>
            </w:pPr>
          </w:p>
          <w:p w:rsidR="00D41E00" w:rsidRPr="00E32AE0" w:rsidRDefault="004B1F37" w:rsidP="004B1F37">
            <w:pPr>
              <w:tabs>
                <w:tab w:val="center" w:pos="5408"/>
              </w:tabs>
              <w:spacing w:line="276" w:lineRule="auto"/>
              <w:ind w:left="180" w:right="576"/>
              <w:jc w:val="both"/>
              <w:rPr>
                <w:rFonts w:ascii="Calibri" w:hAnsi="Calibri"/>
                <w:color w:val="17365D"/>
                <w:sz w:val="22"/>
                <w:szCs w:val="22"/>
              </w:rPr>
            </w:pPr>
            <w:r>
              <w:rPr>
                <w:rFonts w:ascii="Trebuchet MS" w:hAnsi="Trebuchet MS"/>
                <w:color w:val="17365D"/>
              </w:rPr>
              <w:t xml:space="preserve">                                                                                                                                 </w:t>
            </w:r>
            <w:r w:rsidR="00D41E00" w:rsidRPr="00E32AE0">
              <w:rPr>
                <w:rFonts w:ascii="Trebuchet MS" w:hAnsi="Trebuchet MS"/>
                <w:color w:val="17365D"/>
              </w:rPr>
              <w:t>Contd…</w:t>
            </w:r>
            <w:r>
              <w:rPr>
                <w:rFonts w:ascii="Trebuchet MS" w:hAnsi="Trebuchet MS"/>
                <w:color w:val="17365D"/>
              </w:rPr>
              <w:tab/>
            </w:r>
          </w:p>
          <w:p w:rsidR="00B41C01" w:rsidRPr="00E32AE0" w:rsidRDefault="00D71F2B" w:rsidP="004010C4">
            <w:pPr>
              <w:spacing w:line="276" w:lineRule="auto"/>
              <w:ind w:right="576"/>
              <w:jc w:val="both"/>
              <w:rPr>
                <w:rFonts w:ascii="Calibri" w:hAnsi="Calibri"/>
                <w:color w:val="17365D"/>
                <w:sz w:val="22"/>
                <w:szCs w:val="22"/>
              </w:rPr>
            </w:pPr>
            <w:r w:rsidRPr="00E32AE0">
              <w:rPr>
                <w:rFonts w:ascii="Calibri" w:hAnsi="Calibri"/>
                <w:color w:val="17365D"/>
                <w:sz w:val="22"/>
                <w:szCs w:val="22"/>
              </w:rPr>
              <w:t> </w:t>
            </w:r>
          </w:p>
          <w:p w:rsidR="003C3D23" w:rsidRDefault="003C3D23" w:rsidP="004010C4">
            <w:pPr>
              <w:spacing w:line="276" w:lineRule="auto"/>
              <w:ind w:right="576"/>
              <w:jc w:val="both"/>
              <w:rPr>
                <w:rFonts w:ascii="Calibri" w:hAnsi="Calibri"/>
                <w:color w:val="17365D"/>
                <w:sz w:val="22"/>
                <w:szCs w:val="22"/>
              </w:rPr>
            </w:pPr>
          </w:p>
          <w:p w:rsidR="004B1F37" w:rsidRPr="00E32AE0" w:rsidRDefault="004B1F37" w:rsidP="004010C4">
            <w:pPr>
              <w:spacing w:line="276" w:lineRule="auto"/>
              <w:ind w:right="576"/>
              <w:jc w:val="both"/>
              <w:rPr>
                <w:rFonts w:ascii="Calibri" w:hAnsi="Calibri"/>
                <w:color w:val="17365D"/>
                <w:sz w:val="22"/>
                <w:szCs w:val="22"/>
              </w:rPr>
            </w:pPr>
          </w:p>
          <w:p w:rsidR="005D08CC" w:rsidRPr="00E32AE0" w:rsidRDefault="005D08CC" w:rsidP="004010C4">
            <w:pPr>
              <w:spacing w:line="276" w:lineRule="auto"/>
              <w:ind w:right="576"/>
              <w:jc w:val="both"/>
              <w:rPr>
                <w:rFonts w:ascii="Calibri" w:hAnsi="Calibri"/>
                <w:color w:val="17365D"/>
                <w:sz w:val="22"/>
                <w:szCs w:val="22"/>
              </w:rPr>
            </w:pPr>
          </w:p>
          <w:p w:rsidR="00EE0B2D" w:rsidRPr="00E32AE0" w:rsidRDefault="00EE0B2D" w:rsidP="004010C4">
            <w:pPr>
              <w:spacing w:line="276" w:lineRule="auto"/>
              <w:ind w:right="576"/>
              <w:jc w:val="both"/>
              <w:rPr>
                <w:rFonts w:ascii="Calibri" w:hAnsi="Calibri"/>
                <w:color w:val="17365D"/>
                <w:sz w:val="22"/>
                <w:szCs w:val="22"/>
              </w:rPr>
            </w:pPr>
          </w:p>
          <w:p w:rsidR="00EE0B2D" w:rsidRPr="00E32AE0" w:rsidRDefault="00EE0B2D" w:rsidP="004010C4">
            <w:pPr>
              <w:spacing w:line="276" w:lineRule="auto"/>
              <w:ind w:right="576"/>
              <w:jc w:val="both"/>
              <w:rPr>
                <w:rFonts w:ascii="Calibri" w:hAnsi="Calibri"/>
                <w:color w:val="17365D"/>
                <w:sz w:val="22"/>
                <w:szCs w:val="22"/>
              </w:rPr>
            </w:pPr>
          </w:p>
          <w:p w:rsidR="00D71F2B" w:rsidRPr="00E32AE0" w:rsidRDefault="00D71F2B" w:rsidP="003C3D23">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lastRenderedPageBreak/>
              <w:t xml:space="preserve">Click on </w:t>
            </w:r>
            <w:r w:rsidR="00BF5249" w:rsidRPr="00E32AE0">
              <w:rPr>
                <w:rFonts w:ascii="Trebuchet MS" w:hAnsi="Trebuchet MS"/>
                <w:color w:val="17365D"/>
              </w:rPr>
              <w:t xml:space="preserve">the tab </w:t>
            </w:r>
            <w:r w:rsidRPr="00E32AE0">
              <w:rPr>
                <w:rFonts w:ascii="Trebuchet MS" w:hAnsi="Trebuchet MS"/>
                <w:color w:val="17365D"/>
              </w:rPr>
              <w:t>“Show</w:t>
            </w:r>
            <w:r w:rsidR="00756574" w:rsidRPr="00E32AE0">
              <w:rPr>
                <w:rFonts w:ascii="Trebuchet MS" w:hAnsi="Trebuchet MS"/>
                <w:color w:val="17365D"/>
              </w:rPr>
              <w:t xml:space="preserve"> signers</w:t>
            </w:r>
            <w:r w:rsidRPr="00E32AE0">
              <w:rPr>
                <w:rFonts w:ascii="Trebuchet MS" w:hAnsi="Trebuchet MS"/>
                <w:color w:val="17365D"/>
              </w:rPr>
              <w:t xml:space="preserve"> Certificate”</w:t>
            </w:r>
          </w:p>
          <w:p w:rsidR="003C3D23" w:rsidRPr="00E32AE0" w:rsidRDefault="003C3D23" w:rsidP="003C3D23">
            <w:pPr>
              <w:pStyle w:val="ListParagraph"/>
              <w:spacing w:line="276" w:lineRule="auto"/>
              <w:ind w:left="936" w:right="576"/>
              <w:jc w:val="both"/>
              <w:rPr>
                <w:rFonts w:ascii="Calibri" w:hAnsi="Calibri"/>
                <w:color w:val="17365D"/>
                <w:sz w:val="22"/>
                <w:szCs w:val="22"/>
              </w:rPr>
            </w:pPr>
          </w:p>
          <w:p w:rsidR="00D71F2B" w:rsidRPr="00E32AE0" w:rsidRDefault="00D71F2B" w:rsidP="003C3D23">
            <w:pPr>
              <w:spacing w:line="276" w:lineRule="auto"/>
              <w:ind w:left="463" w:right="576"/>
              <w:jc w:val="both"/>
              <w:rPr>
                <w:rFonts w:ascii="Calibri" w:hAnsi="Calibri"/>
                <w:color w:val="17365D"/>
                <w:sz w:val="22"/>
                <w:szCs w:val="22"/>
              </w:rPr>
            </w:pPr>
            <w:r w:rsidRPr="00E32AE0">
              <w:rPr>
                <w:rFonts w:ascii="Calibri" w:hAnsi="Calibri"/>
                <w:color w:val="17365D"/>
                <w:sz w:val="22"/>
                <w:szCs w:val="22"/>
              </w:rPr>
              <w:t>      </w:t>
            </w:r>
            <w:r w:rsidR="00D35729" w:rsidRPr="00E32AE0">
              <w:rPr>
                <w:noProof/>
              </w:rPr>
              <w:drawing>
                <wp:inline distT="0" distB="0" distL="0" distR="0">
                  <wp:extent cx="5276850" cy="48196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4819650"/>
                          </a:xfrm>
                          <a:prstGeom prst="rect">
                            <a:avLst/>
                          </a:prstGeom>
                          <a:noFill/>
                          <a:ln>
                            <a:noFill/>
                          </a:ln>
                        </pic:spPr>
                      </pic:pic>
                    </a:graphicData>
                  </a:graphic>
                </wp:inline>
              </w:drawing>
            </w:r>
          </w:p>
          <w:p w:rsidR="00D71F2B" w:rsidRPr="00E32AE0" w:rsidRDefault="00D71F2B">
            <w:pPr>
              <w:spacing w:line="276" w:lineRule="auto"/>
              <w:ind w:right="576"/>
              <w:jc w:val="both"/>
              <w:rPr>
                <w:rFonts w:ascii="Calibri" w:hAnsi="Calibri"/>
                <w:color w:val="17365D"/>
                <w:sz w:val="22"/>
                <w:szCs w:val="22"/>
              </w:rPr>
            </w:pPr>
          </w:p>
          <w:p w:rsidR="00630D4D" w:rsidRPr="00E32AE0" w:rsidRDefault="00630D4D" w:rsidP="005D08CC">
            <w:pPr>
              <w:pStyle w:val="ListParagraph"/>
              <w:spacing w:line="276" w:lineRule="auto"/>
              <w:ind w:left="936" w:right="576"/>
              <w:jc w:val="both"/>
              <w:rPr>
                <w:rFonts w:ascii="Trebuchet MS" w:hAnsi="Trebuchet MS"/>
                <w:color w:val="17365D"/>
              </w:rPr>
            </w:pPr>
          </w:p>
          <w:p w:rsidR="005D08CC" w:rsidRPr="00E32AE0" w:rsidRDefault="00630D4D" w:rsidP="004B1F37">
            <w:pPr>
              <w:spacing w:line="276" w:lineRule="auto"/>
              <w:ind w:left="270" w:right="576" w:hanging="90"/>
              <w:jc w:val="both"/>
              <w:rPr>
                <w:rFonts w:ascii="Trebuchet MS" w:hAnsi="Trebuchet MS"/>
                <w:color w:val="17365D"/>
              </w:rPr>
            </w:pPr>
            <w:r w:rsidRPr="00E32AE0">
              <w:rPr>
                <w:rFonts w:ascii="Trebuchet MS" w:hAnsi="Trebuchet MS"/>
                <w:color w:val="17365D"/>
              </w:rPr>
              <w:t xml:space="preserve">Depending on Adobe </w:t>
            </w:r>
            <w:r w:rsidR="00F50B84" w:rsidRPr="00E32AE0">
              <w:rPr>
                <w:rFonts w:ascii="Trebuchet MS" w:hAnsi="Trebuchet MS"/>
                <w:color w:val="17365D"/>
              </w:rPr>
              <w:t>version screenshots</w:t>
            </w:r>
            <w:r w:rsidR="00D42CD8" w:rsidRPr="00E32AE0">
              <w:rPr>
                <w:rFonts w:ascii="Trebuchet MS" w:hAnsi="Trebuchet MS"/>
                <w:color w:val="17365D"/>
              </w:rPr>
              <w:t xml:space="preserve"> 2 and 3 may vary</w:t>
            </w:r>
            <w:r w:rsidRPr="00E32AE0">
              <w:rPr>
                <w:rFonts w:ascii="Trebuchet MS" w:hAnsi="Trebuchet MS"/>
                <w:color w:val="17365D"/>
              </w:rPr>
              <w:t>.</w:t>
            </w:r>
            <w:r w:rsidR="00D42CD8" w:rsidRPr="00E32AE0">
              <w:rPr>
                <w:rFonts w:ascii="Trebuchet MS" w:hAnsi="Trebuchet MS"/>
                <w:color w:val="17365D"/>
              </w:rPr>
              <w:t xml:space="preserve"> </w:t>
            </w:r>
            <w:r w:rsidRPr="00E32AE0">
              <w:rPr>
                <w:rFonts w:ascii="Trebuchet MS" w:hAnsi="Trebuchet MS"/>
                <w:color w:val="17365D"/>
              </w:rPr>
              <w:t>Click on the boxes</w:t>
            </w:r>
            <w:r w:rsidR="001B3C94" w:rsidRPr="00E32AE0">
              <w:rPr>
                <w:rFonts w:ascii="Trebuchet MS" w:hAnsi="Trebuchet MS"/>
                <w:color w:val="17365D"/>
              </w:rPr>
              <w:t xml:space="preserve"> in your screen</w:t>
            </w:r>
          </w:p>
          <w:p w:rsidR="00630D4D" w:rsidRPr="00E32AE0" w:rsidRDefault="004B1F37" w:rsidP="004B1F37">
            <w:pPr>
              <w:spacing w:line="276" w:lineRule="auto"/>
              <w:ind w:right="576"/>
              <w:jc w:val="both"/>
              <w:rPr>
                <w:rFonts w:ascii="Trebuchet MS" w:hAnsi="Trebuchet MS"/>
                <w:color w:val="17365D"/>
              </w:rPr>
            </w:pPr>
            <w:r>
              <w:rPr>
                <w:rFonts w:ascii="Trebuchet MS" w:hAnsi="Trebuchet MS"/>
                <w:color w:val="17365D"/>
              </w:rPr>
              <w:t xml:space="preserve">   </w:t>
            </w:r>
            <w:r w:rsidR="00630D4D" w:rsidRPr="00E32AE0">
              <w:rPr>
                <w:rFonts w:ascii="Trebuchet MS" w:hAnsi="Trebuchet MS"/>
                <w:color w:val="17365D"/>
              </w:rPr>
              <w:t xml:space="preserve">with names </w:t>
            </w:r>
            <w:r w:rsidR="00D42CD8" w:rsidRPr="00E32AE0">
              <w:rPr>
                <w:rFonts w:ascii="Trebuchet MS" w:hAnsi="Trebuchet MS"/>
                <w:color w:val="17365D"/>
              </w:rPr>
              <w:t>like</w:t>
            </w:r>
            <w:r w:rsidR="00630D4D" w:rsidRPr="00E32AE0">
              <w:rPr>
                <w:rFonts w:ascii="Trebuchet MS" w:hAnsi="Trebuchet MS"/>
                <w:color w:val="17365D"/>
              </w:rPr>
              <w:t xml:space="preserve"> the screenshot here to proceed further.</w:t>
            </w:r>
          </w:p>
          <w:p w:rsidR="00630D4D" w:rsidRPr="00E32AE0" w:rsidRDefault="00630D4D" w:rsidP="00037A52">
            <w:pPr>
              <w:spacing w:line="276" w:lineRule="auto"/>
              <w:ind w:right="576"/>
              <w:jc w:val="both"/>
              <w:rPr>
                <w:rFonts w:ascii="Calibri" w:hAnsi="Calibri"/>
                <w:color w:val="17365D"/>
                <w:sz w:val="22"/>
                <w:szCs w:val="22"/>
              </w:rPr>
            </w:pPr>
          </w:p>
          <w:p w:rsidR="00630D4D" w:rsidRPr="00E32AE0" w:rsidRDefault="00630D4D" w:rsidP="00037A52">
            <w:pPr>
              <w:spacing w:line="276" w:lineRule="auto"/>
              <w:ind w:right="576"/>
              <w:jc w:val="both"/>
              <w:rPr>
                <w:rFonts w:ascii="Calibri" w:hAnsi="Calibri"/>
                <w:color w:val="17365D"/>
                <w:sz w:val="22"/>
                <w:szCs w:val="22"/>
              </w:rPr>
            </w:pPr>
          </w:p>
          <w:p w:rsidR="00630D4D" w:rsidRPr="00E32AE0" w:rsidRDefault="00630D4D" w:rsidP="00037A52">
            <w:pPr>
              <w:spacing w:line="276" w:lineRule="auto"/>
              <w:ind w:right="576"/>
              <w:jc w:val="both"/>
              <w:rPr>
                <w:rFonts w:ascii="Calibri" w:hAnsi="Calibri"/>
                <w:color w:val="17365D"/>
                <w:sz w:val="22"/>
                <w:szCs w:val="22"/>
              </w:rPr>
            </w:pPr>
          </w:p>
          <w:p w:rsidR="00630D4D" w:rsidRPr="00E32AE0" w:rsidRDefault="00630D4D" w:rsidP="00037A52">
            <w:pPr>
              <w:spacing w:line="276" w:lineRule="auto"/>
              <w:ind w:right="576"/>
              <w:jc w:val="both"/>
              <w:rPr>
                <w:rFonts w:ascii="Calibri" w:hAnsi="Calibri"/>
                <w:color w:val="17365D"/>
                <w:sz w:val="22"/>
                <w:szCs w:val="22"/>
              </w:rPr>
            </w:pPr>
          </w:p>
          <w:p w:rsidR="00630D4D" w:rsidRPr="00E32AE0" w:rsidRDefault="00630D4D" w:rsidP="00037A52">
            <w:pPr>
              <w:spacing w:line="276" w:lineRule="auto"/>
              <w:ind w:right="576"/>
              <w:jc w:val="both"/>
              <w:rPr>
                <w:rFonts w:ascii="Calibri" w:hAnsi="Calibri"/>
                <w:color w:val="17365D"/>
                <w:sz w:val="22"/>
                <w:szCs w:val="22"/>
              </w:rPr>
            </w:pPr>
          </w:p>
          <w:p w:rsidR="00630D4D" w:rsidRPr="00E32AE0" w:rsidRDefault="00630D4D" w:rsidP="00037A52">
            <w:pPr>
              <w:spacing w:line="276" w:lineRule="auto"/>
              <w:ind w:right="576"/>
              <w:jc w:val="both"/>
              <w:rPr>
                <w:rFonts w:ascii="Calibri" w:hAnsi="Calibri"/>
                <w:color w:val="17365D"/>
                <w:sz w:val="22"/>
                <w:szCs w:val="22"/>
              </w:rPr>
            </w:pPr>
          </w:p>
          <w:p w:rsidR="00630D4D" w:rsidRPr="00E32AE0" w:rsidRDefault="00630D4D" w:rsidP="00037A52">
            <w:pPr>
              <w:spacing w:line="276" w:lineRule="auto"/>
              <w:ind w:right="576"/>
              <w:jc w:val="both"/>
              <w:rPr>
                <w:rFonts w:ascii="Calibri" w:hAnsi="Calibri"/>
                <w:color w:val="17365D"/>
                <w:sz w:val="22"/>
                <w:szCs w:val="22"/>
              </w:rPr>
            </w:pPr>
          </w:p>
          <w:p w:rsidR="00630D4D" w:rsidRPr="00E32AE0" w:rsidRDefault="00630D4D" w:rsidP="00037A52">
            <w:pPr>
              <w:spacing w:line="276" w:lineRule="auto"/>
              <w:ind w:right="576"/>
              <w:jc w:val="both"/>
              <w:rPr>
                <w:rFonts w:ascii="Calibri" w:hAnsi="Calibri"/>
                <w:color w:val="17365D"/>
                <w:sz w:val="22"/>
                <w:szCs w:val="22"/>
              </w:rPr>
            </w:pPr>
          </w:p>
          <w:p w:rsidR="00630D4D" w:rsidRPr="00E32AE0" w:rsidRDefault="00630D4D" w:rsidP="00037A52">
            <w:pPr>
              <w:spacing w:line="276" w:lineRule="auto"/>
              <w:ind w:right="576"/>
              <w:jc w:val="both"/>
              <w:rPr>
                <w:rFonts w:ascii="Calibri" w:hAnsi="Calibri"/>
                <w:color w:val="17365D"/>
                <w:sz w:val="22"/>
                <w:szCs w:val="22"/>
              </w:rPr>
            </w:pPr>
          </w:p>
          <w:p w:rsidR="00630D4D" w:rsidRPr="00E32AE0" w:rsidRDefault="00630D4D" w:rsidP="00037A52">
            <w:pPr>
              <w:spacing w:line="276" w:lineRule="auto"/>
              <w:ind w:right="576"/>
              <w:jc w:val="both"/>
              <w:rPr>
                <w:rFonts w:ascii="Calibri" w:hAnsi="Calibri"/>
                <w:color w:val="17365D"/>
                <w:sz w:val="22"/>
                <w:szCs w:val="22"/>
              </w:rPr>
            </w:pPr>
          </w:p>
          <w:p w:rsidR="005D08CC" w:rsidRPr="00E32AE0" w:rsidRDefault="005D08CC" w:rsidP="005D08CC">
            <w:pPr>
              <w:spacing w:line="276" w:lineRule="auto"/>
              <w:ind w:right="576"/>
              <w:jc w:val="both"/>
              <w:rPr>
                <w:rFonts w:ascii="Trebuchet MS" w:hAnsi="Trebuchet MS"/>
                <w:color w:val="17365D"/>
              </w:rPr>
            </w:pPr>
          </w:p>
          <w:p w:rsidR="00630D4D" w:rsidRPr="00E32AE0" w:rsidRDefault="00630D4D" w:rsidP="005D08CC">
            <w:pPr>
              <w:spacing w:line="276" w:lineRule="auto"/>
              <w:ind w:left="9961" w:right="576"/>
              <w:jc w:val="both"/>
              <w:rPr>
                <w:rFonts w:ascii="Trebuchet MS" w:hAnsi="Trebuchet MS"/>
                <w:color w:val="17365D"/>
              </w:rPr>
            </w:pPr>
            <w:r w:rsidRPr="00E32AE0">
              <w:rPr>
                <w:rFonts w:ascii="Trebuchet MS" w:hAnsi="Trebuchet MS"/>
                <w:color w:val="17365D"/>
              </w:rPr>
              <w:t>Contd..</w:t>
            </w:r>
          </w:p>
          <w:p w:rsidR="00630D4D" w:rsidRPr="00E32AE0" w:rsidRDefault="00630D4D" w:rsidP="00037A52">
            <w:pPr>
              <w:spacing w:line="276" w:lineRule="auto"/>
              <w:ind w:right="576"/>
              <w:jc w:val="both"/>
              <w:rPr>
                <w:rFonts w:ascii="Calibri" w:hAnsi="Calibri"/>
                <w:color w:val="17365D"/>
                <w:sz w:val="22"/>
                <w:szCs w:val="22"/>
              </w:rPr>
            </w:pPr>
          </w:p>
          <w:p w:rsidR="00B41C01" w:rsidRDefault="00B41C01" w:rsidP="00037A52">
            <w:pPr>
              <w:spacing w:line="276" w:lineRule="auto"/>
              <w:ind w:right="576"/>
              <w:jc w:val="both"/>
              <w:rPr>
                <w:rFonts w:ascii="Calibri" w:hAnsi="Calibri"/>
                <w:color w:val="17365D"/>
                <w:sz w:val="22"/>
                <w:szCs w:val="22"/>
              </w:rPr>
            </w:pPr>
          </w:p>
          <w:p w:rsidR="004B1F37" w:rsidRDefault="004B1F37" w:rsidP="00037A52">
            <w:pPr>
              <w:spacing w:line="276" w:lineRule="auto"/>
              <w:ind w:right="576"/>
              <w:jc w:val="both"/>
              <w:rPr>
                <w:rFonts w:ascii="Calibri" w:hAnsi="Calibri"/>
                <w:color w:val="17365D"/>
                <w:sz w:val="22"/>
                <w:szCs w:val="22"/>
              </w:rPr>
            </w:pPr>
          </w:p>
          <w:p w:rsidR="004B1F37" w:rsidRDefault="004B1F37" w:rsidP="00037A52">
            <w:pPr>
              <w:spacing w:line="276" w:lineRule="auto"/>
              <w:ind w:right="576"/>
              <w:jc w:val="both"/>
              <w:rPr>
                <w:rFonts w:ascii="Calibri" w:hAnsi="Calibri"/>
                <w:color w:val="17365D"/>
                <w:sz w:val="22"/>
                <w:szCs w:val="22"/>
              </w:rPr>
            </w:pPr>
          </w:p>
          <w:p w:rsidR="004B1F37" w:rsidRPr="00E32AE0" w:rsidRDefault="004B1F37" w:rsidP="00037A52">
            <w:pPr>
              <w:spacing w:line="276" w:lineRule="auto"/>
              <w:ind w:right="576"/>
              <w:jc w:val="both"/>
              <w:rPr>
                <w:rFonts w:ascii="Calibri" w:hAnsi="Calibri"/>
                <w:color w:val="17365D"/>
                <w:sz w:val="22"/>
                <w:szCs w:val="22"/>
              </w:rPr>
            </w:pPr>
          </w:p>
          <w:p w:rsidR="00B41C01" w:rsidRPr="00E32AE0" w:rsidRDefault="00B41C01" w:rsidP="00037A52">
            <w:pPr>
              <w:spacing w:line="276" w:lineRule="auto"/>
              <w:ind w:right="576"/>
              <w:jc w:val="both"/>
              <w:rPr>
                <w:rFonts w:ascii="Calibri" w:hAnsi="Calibri"/>
                <w:color w:val="17365D"/>
                <w:sz w:val="22"/>
                <w:szCs w:val="22"/>
              </w:rPr>
            </w:pPr>
          </w:p>
          <w:p w:rsidR="00D71F2B" w:rsidRPr="00E32AE0" w:rsidRDefault="00D71F2B" w:rsidP="005D08CC">
            <w:pPr>
              <w:pStyle w:val="ListParagraph"/>
              <w:numPr>
                <w:ilvl w:val="0"/>
                <w:numId w:val="3"/>
              </w:numPr>
              <w:spacing w:line="276" w:lineRule="auto"/>
              <w:ind w:right="576"/>
              <w:jc w:val="both"/>
              <w:rPr>
                <w:rFonts w:ascii="Calibri" w:hAnsi="Calibri"/>
                <w:color w:val="17365D"/>
                <w:sz w:val="22"/>
                <w:szCs w:val="22"/>
              </w:rPr>
            </w:pPr>
            <w:r w:rsidRPr="00E32AE0">
              <w:rPr>
                <w:rFonts w:ascii="Trebuchet MS" w:hAnsi="Trebuchet MS"/>
                <w:color w:val="17365D"/>
              </w:rPr>
              <w:lastRenderedPageBreak/>
              <w:t>Click on</w:t>
            </w:r>
            <w:r w:rsidR="00BF5249" w:rsidRPr="00E32AE0">
              <w:rPr>
                <w:rFonts w:ascii="Trebuchet MS" w:hAnsi="Trebuchet MS"/>
                <w:color w:val="17365D"/>
              </w:rPr>
              <w:t xml:space="preserve"> the tab</w:t>
            </w:r>
            <w:r w:rsidRPr="00E32AE0">
              <w:rPr>
                <w:rFonts w:ascii="Trebuchet MS" w:hAnsi="Trebuchet MS"/>
                <w:color w:val="17365D"/>
              </w:rPr>
              <w:t xml:space="preserve"> “Trust”</w:t>
            </w:r>
          </w:p>
          <w:p w:rsidR="00D71F2B" w:rsidRPr="00E32AE0" w:rsidRDefault="00D71F2B">
            <w:pPr>
              <w:spacing w:line="276" w:lineRule="auto"/>
              <w:ind w:right="576"/>
              <w:jc w:val="both"/>
              <w:rPr>
                <w:rFonts w:ascii="Calibri" w:hAnsi="Calibri"/>
                <w:color w:val="17365D"/>
                <w:sz w:val="22"/>
                <w:szCs w:val="22"/>
              </w:rPr>
            </w:pPr>
          </w:p>
          <w:p w:rsidR="00D71F2B" w:rsidRPr="00E32AE0" w:rsidRDefault="00D71F2B">
            <w:pPr>
              <w:spacing w:line="276" w:lineRule="auto"/>
              <w:ind w:right="576"/>
              <w:jc w:val="both"/>
              <w:rPr>
                <w:rFonts w:ascii="Calibri" w:hAnsi="Calibri"/>
                <w:color w:val="17365D"/>
                <w:sz w:val="22"/>
                <w:szCs w:val="22"/>
              </w:rPr>
            </w:pPr>
            <w:r w:rsidRPr="00E32AE0">
              <w:rPr>
                <w:rFonts w:ascii="Calibri" w:hAnsi="Calibri"/>
                <w:color w:val="17365D"/>
                <w:sz w:val="22"/>
                <w:szCs w:val="22"/>
              </w:rPr>
              <w:t>        </w:t>
            </w:r>
            <w:r w:rsidR="00D35729" w:rsidRPr="00E32AE0">
              <w:rPr>
                <w:noProof/>
              </w:rPr>
              <w:drawing>
                <wp:inline distT="0" distB="0" distL="0" distR="0">
                  <wp:extent cx="5886450" cy="68707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6870700"/>
                          </a:xfrm>
                          <a:prstGeom prst="rect">
                            <a:avLst/>
                          </a:prstGeom>
                          <a:noFill/>
                          <a:ln>
                            <a:noFill/>
                          </a:ln>
                        </pic:spPr>
                      </pic:pic>
                    </a:graphicData>
                  </a:graphic>
                </wp:inline>
              </w:drawing>
            </w:r>
          </w:p>
          <w:p w:rsidR="00D71F2B" w:rsidRPr="00E32AE0" w:rsidRDefault="00D71F2B">
            <w:pPr>
              <w:spacing w:line="276" w:lineRule="auto"/>
              <w:ind w:right="576"/>
              <w:jc w:val="both"/>
              <w:rPr>
                <w:rFonts w:ascii="Calibri" w:hAnsi="Calibri"/>
                <w:color w:val="17365D"/>
                <w:sz w:val="22"/>
                <w:szCs w:val="22"/>
              </w:rPr>
            </w:pPr>
          </w:p>
          <w:p w:rsidR="00CD7A02" w:rsidRPr="00E32AE0" w:rsidRDefault="00D71F2B" w:rsidP="005D08CC">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t>Click on “Add to Trusted Identities”</w:t>
            </w:r>
            <w:r w:rsidR="00970A02" w:rsidRPr="00E32AE0">
              <w:rPr>
                <w:rFonts w:ascii="Trebuchet MS" w:hAnsi="Trebuchet MS"/>
                <w:color w:val="17365D"/>
              </w:rPr>
              <w:t>-</w:t>
            </w:r>
          </w:p>
          <w:p w:rsidR="00CD7A02" w:rsidRPr="00E32AE0" w:rsidRDefault="00CD7A02" w:rsidP="00970A02">
            <w:pPr>
              <w:spacing w:line="276" w:lineRule="auto"/>
              <w:ind w:right="576"/>
              <w:jc w:val="both"/>
              <w:rPr>
                <w:rFonts w:ascii="Trebuchet MS" w:hAnsi="Trebuchet MS"/>
                <w:color w:val="17365D"/>
              </w:rPr>
            </w:pPr>
          </w:p>
          <w:p w:rsidR="005D08CC" w:rsidRPr="00E32AE0" w:rsidRDefault="00970A02" w:rsidP="005D08CC">
            <w:pPr>
              <w:spacing w:line="276" w:lineRule="auto"/>
              <w:ind w:left="450" w:right="576"/>
              <w:jc w:val="both"/>
              <w:rPr>
                <w:rFonts w:ascii="Trebuchet MS" w:hAnsi="Trebuchet MS"/>
                <w:color w:val="17365D"/>
              </w:rPr>
            </w:pPr>
            <w:r w:rsidRPr="00E32AE0">
              <w:rPr>
                <w:rFonts w:ascii="Trebuchet MS" w:hAnsi="Trebuchet MS"/>
                <w:color w:val="17365D"/>
              </w:rPr>
              <w:t xml:space="preserve">Please note </w:t>
            </w:r>
            <w:r w:rsidR="00B719D4" w:rsidRPr="00E32AE0">
              <w:rPr>
                <w:rFonts w:ascii="Trebuchet MS" w:hAnsi="Trebuchet MS"/>
                <w:color w:val="17365D"/>
              </w:rPr>
              <w:t>that the</w:t>
            </w:r>
            <w:r w:rsidRPr="00E32AE0">
              <w:rPr>
                <w:rFonts w:ascii="Trebuchet MS" w:hAnsi="Trebuchet MS"/>
                <w:color w:val="17365D"/>
              </w:rPr>
              <w:t xml:space="preserve"> button Add to Trusted </w:t>
            </w:r>
            <w:r w:rsidR="00B719D4" w:rsidRPr="00E32AE0">
              <w:rPr>
                <w:rFonts w:ascii="Trebuchet MS" w:hAnsi="Trebuchet MS"/>
                <w:color w:val="17365D"/>
              </w:rPr>
              <w:t>entities will</w:t>
            </w:r>
            <w:r w:rsidRPr="00E32AE0">
              <w:rPr>
                <w:rFonts w:ascii="Trebuchet MS" w:hAnsi="Trebuchet MS"/>
                <w:color w:val="17365D"/>
              </w:rPr>
              <w:t xml:space="preserve"> be enabled only during the first time you validate the signature.  Thereafter it will be disabled</w:t>
            </w:r>
          </w:p>
          <w:p w:rsidR="00182899" w:rsidRPr="00E32AE0" w:rsidRDefault="00182899" w:rsidP="005D08CC">
            <w:pPr>
              <w:spacing w:line="276" w:lineRule="auto"/>
              <w:ind w:left="450" w:right="576"/>
              <w:jc w:val="both"/>
              <w:rPr>
                <w:rFonts w:ascii="Trebuchet MS" w:hAnsi="Trebuchet MS"/>
                <w:color w:val="17365D"/>
              </w:rPr>
            </w:pPr>
          </w:p>
          <w:p w:rsidR="00182899" w:rsidRPr="00E32AE0" w:rsidRDefault="00182899" w:rsidP="005D08CC">
            <w:pPr>
              <w:spacing w:line="276" w:lineRule="auto"/>
              <w:ind w:left="450" w:right="576"/>
              <w:jc w:val="both"/>
              <w:rPr>
                <w:rFonts w:ascii="Trebuchet MS" w:hAnsi="Trebuchet MS"/>
                <w:color w:val="17365D"/>
              </w:rPr>
            </w:pPr>
          </w:p>
          <w:p w:rsidR="00182899" w:rsidRPr="00E32AE0" w:rsidRDefault="00182899" w:rsidP="005D08CC">
            <w:pPr>
              <w:spacing w:line="276" w:lineRule="auto"/>
              <w:ind w:left="450" w:right="576"/>
              <w:jc w:val="both"/>
              <w:rPr>
                <w:rFonts w:ascii="Trebuchet MS" w:hAnsi="Trebuchet MS"/>
                <w:color w:val="17365D"/>
              </w:rPr>
            </w:pPr>
          </w:p>
          <w:p w:rsidR="00EE0B2D" w:rsidRPr="00E32AE0" w:rsidRDefault="00EE0B2D" w:rsidP="005D08CC">
            <w:pPr>
              <w:spacing w:line="276" w:lineRule="auto"/>
              <w:ind w:left="450" w:right="576"/>
              <w:jc w:val="both"/>
              <w:rPr>
                <w:rFonts w:ascii="Trebuchet MS" w:hAnsi="Trebuchet MS"/>
                <w:color w:val="17365D"/>
              </w:rPr>
            </w:pPr>
          </w:p>
          <w:p w:rsidR="00EE0B2D" w:rsidRPr="00E32AE0" w:rsidRDefault="00EE0B2D" w:rsidP="005D08CC">
            <w:pPr>
              <w:spacing w:line="276" w:lineRule="auto"/>
              <w:ind w:left="450" w:right="576"/>
              <w:jc w:val="both"/>
              <w:rPr>
                <w:rFonts w:ascii="Trebuchet MS" w:hAnsi="Trebuchet MS"/>
                <w:color w:val="17365D"/>
              </w:rPr>
            </w:pPr>
          </w:p>
          <w:p w:rsidR="00EE0B2D" w:rsidRPr="00E32AE0" w:rsidRDefault="00EE0B2D" w:rsidP="005D08CC">
            <w:pPr>
              <w:spacing w:line="276" w:lineRule="auto"/>
              <w:ind w:left="450" w:right="576"/>
              <w:jc w:val="both"/>
              <w:rPr>
                <w:rFonts w:ascii="Trebuchet MS" w:hAnsi="Trebuchet MS"/>
                <w:color w:val="17365D"/>
              </w:rPr>
            </w:pPr>
          </w:p>
          <w:p w:rsidR="00EE0B2D" w:rsidRPr="00E32AE0" w:rsidRDefault="00EE0B2D" w:rsidP="005D08CC">
            <w:pPr>
              <w:spacing w:line="276" w:lineRule="auto"/>
              <w:ind w:left="450" w:right="576"/>
              <w:jc w:val="both"/>
              <w:rPr>
                <w:rFonts w:ascii="Trebuchet MS" w:hAnsi="Trebuchet MS"/>
                <w:color w:val="17365D"/>
              </w:rPr>
            </w:pPr>
          </w:p>
          <w:p w:rsidR="00182899" w:rsidRPr="00E32AE0" w:rsidRDefault="00182899" w:rsidP="005D08CC">
            <w:pPr>
              <w:spacing w:line="276" w:lineRule="auto"/>
              <w:ind w:left="450" w:right="576"/>
              <w:jc w:val="both"/>
              <w:rPr>
                <w:rFonts w:ascii="Trebuchet MS" w:hAnsi="Trebuchet MS"/>
                <w:color w:val="17365D"/>
              </w:rPr>
            </w:pPr>
          </w:p>
          <w:p w:rsidR="00182899" w:rsidRPr="00E32AE0" w:rsidRDefault="00182899" w:rsidP="005D08CC">
            <w:pPr>
              <w:spacing w:line="276" w:lineRule="auto"/>
              <w:ind w:left="450" w:right="576"/>
              <w:jc w:val="both"/>
              <w:rPr>
                <w:rFonts w:ascii="Trebuchet MS" w:hAnsi="Trebuchet MS"/>
                <w:color w:val="17365D"/>
              </w:rPr>
            </w:pPr>
          </w:p>
          <w:p w:rsidR="00D71F2B" w:rsidRPr="00E32AE0" w:rsidRDefault="00D71F2B" w:rsidP="005D08CC">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t>Click “OK”</w:t>
            </w:r>
          </w:p>
          <w:p w:rsidR="005D08CC" w:rsidRPr="00E32AE0" w:rsidRDefault="005D08CC" w:rsidP="005D08CC">
            <w:pPr>
              <w:spacing w:line="276" w:lineRule="auto"/>
              <w:ind w:left="450" w:right="576"/>
              <w:jc w:val="both"/>
              <w:rPr>
                <w:rFonts w:ascii="Trebuchet MS" w:hAnsi="Trebuchet MS"/>
                <w:color w:val="17365D"/>
              </w:rPr>
            </w:pPr>
            <w:r w:rsidRPr="00E32AE0">
              <w:rPr>
                <w:rFonts w:ascii="Trebuchet MS" w:hAnsi="Trebuchet MS"/>
                <w:color w:val="17365D"/>
              </w:rPr>
              <w:t>In some Adobe versions this step/screen  is not available</w:t>
            </w:r>
          </w:p>
          <w:p w:rsidR="001B3C94" w:rsidRPr="00E32AE0" w:rsidRDefault="00D71F2B" w:rsidP="00182899">
            <w:pPr>
              <w:spacing w:line="276" w:lineRule="auto"/>
              <w:ind w:left="720" w:right="576"/>
              <w:jc w:val="both"/>
              <w:rPr>
                <w:rFonts w:ascii="Calibri" w:hAnsi="Calibri"/>
                <w:color w:val="17365D"/>
                <w:sz w:val="22"/>
                <w:szCs w:val="22"/>
              </w:rPr>
            </w:pPr>
            <w:r w:rsidRPr="00E32AE0">
              <w:rPr>
                <w:rFonts w:ascii="Calibri" w:hAnsi="Calibri"/>
                <w:color w:val="17365D"/>
                <w:sz w:val="22"/>
                <w:szCs w:val="22"/>
              </w:rPr>
              <w:t>       </w:t>
            </w:r>
            <w:r w:rsidR="00D35729" w:rsidRPr="00E32AE0">
              <w:rPr>
                <w:rFonts w:ascii="Calibri" w:hAnsi="Calibri"/>
                <w:noProof/>
                <w:color w:val="17365D"/>
                <w:sz w:val="22"/>
                <w:szCs w:val="22"/>
              </w:rPr>
              <w:drawing>
                <wp:inline distT="0" distB="0" distL="0" distR="0">
                  <wp:extent cx="4432300" cy="1828800"/>
                  <wp:effectExtent l="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2300" cy="1828800"/>
                          </a:xfrm>
                          <a:prstGeom prst="rect">
                            <a:avLst/>
                          </a:prstGeom>
                          <a:noFill/>
                          <a:ln>
                            <a:noFill/>
                          </a:ln>
                        </pic:spPr>
                      </pic:pic>
                    </a:graphicData>
                  </a:graphic>
                </wp:inline>
              </w:drawing>
            </w:r>
          </w:p>
          <w:p w:rsidR="003411D8" w:rsidRPr="00E32AE0" w:rsidRDefault="003411D8" w:rsidP="005D08CC">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t>Click “OK”</w:t>
            </w:r>
          </w:p>
          <w:p w:rsidR="003411D8" w:rsidRPr="00E32AE0" w:rsidRDefault="00D35729" w:rsidP="00BF5249">
            <w:pPr>
              <w:spacing w:line="276" w:lineRule="auto"/>
              <w:ind w:left="1440" w:right="576"/>
              <w:jc w:val="both"/>
              <w:rPr>
                <w:rFonts w:ascii="Calibri" w:hAnsi="Calibri"/>
                <w:color w:val="17365D"/>
                <w:sz w:val="22"/>
                <w:szCs w:val="22"/>
              </w:rPr>
            </w:pPr>
            <w:r w:rsidRPr="00E32AE0">
              <w:rPr>
                <w:noProof/>
              </w:rPr>
              <w:drawing>
                <wp:inline distT="0" distB="0" distL="0" distR="0">
                  <wp:extent cx="5803900" cy="629285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3900" cy="6292850"/>
                          </a:xfrm>
                          <a:prstGeom prst="rect">
                            <a:avLst/>
                          </a:prstGeom>
                          <a:noFill/>
                          <a:ln>
                            <a:noFill/>
                          </a:ln>
                        </pic:spPr>
                      </pic:pic>
                    </a:graphicData>
                  </a:graphic>
                </wp:inline>
              </w:drawing>
            </w:r>
          </w:p>
          <w:p w:rsidR="003411D8" w:rsidRPr="00E32AE0" w:rsidRDefault="003411D8" w:rsidP="003411D8">
            <w:pPr>
              <w:spacing w:line="276" w:lineRule="auto"/>
              <w:ind w:right="576"/>
              <w:jc w:val="both"/>
              <w:rPr>
                <w:ins w:id="0" w:author="adevnani" w:date="2011-05-09T19:00:00Z"/>
                <w:rFonts w:ascii="Calibri" w:hAnsi="Calibri"/>
                <w:color w:val="17365D"/>
                <w:sz w:val="22"/>
                <w:szCs w:val="22"/>
              </w:rPr>
            </w:pPr>
            <w:r w:rsidRPr="00E32AE0">
              <w:rPr>
                <w:rFonts w:ascii="Calibri" w:hAnsi="Calibri"/>
                <w:color w:val="17365D"/>
                <w:sz w:val="22"/>
                <w:szCs w:val="22"/>
              </w:rPr>
              <w:t xml:space="preserve">        </w:t>
            </w:r>
          </w:p>
          <w:p w:rsidR="00A0309E" w:rsidRPr="00E32AE0" w:rsidRDefault="005D08CC" w:rsidP="003411D8">
            <w:pPr>
              <w:spacing w:line="276" w:lineRule="auto"/>
              <w:ind w:right="576"/>
              <w:jc w:val="both"/>
              <w:rPr>
                <w:ins w:id="1" w:author="adevnani" w:date="2011-05-09T19:00:00Z"/>
                <w:rFonts w:ascii="Calibri" w:hAnsi="Calibri"/>
                <w:color w:val="17365D"/>
                <w:sz w:val="22"/>
                <w:szCs w:val="22"/>
              </w:rPr>
            </w:pPr>
            <w:r w:rsidRPr="00E32AE0">
              <w:rPr>
                <w:rFonts w:ascii="Calibri" w:hAnsi="Calibri"/>
                <w:color w:val="17365D"/>
                <w:sz w:val="22"/>
                <w:szCs w:val="22"/>
              </w:rPr>
              <w:t xml:space="preserve">                                                                                                                                                                                                Contd……</w:t>
            </w:r>
          </w:p>
          <w:p w:rsidR="00A0309E" w:rsidRPr="00E32AE0" w:rsidRDefault="00A0309E" w:rsidP="003411D8">
            <w:pPr>
              <w:spacing w:line="276" w:lineRule="auto"/>
              <w:ind w:right="576"/>
              <w:jc w:val="both"/>
              <w:rPr>
                <w:ins w:id="2" w:author="adevnani" w:date="2011-05-09T19:00:00Z"/>
                <w:rFonts w:ascii="Calibri" w:hAnsi="Calibri"/>
                <w:color w:val="17365D"/>
                <w:sz w:val="22"/>
                <w:szCs w:val="22"/>
              </w:rPr>
            </w:pPr>
          </w:p>
          <w:p w:rsidR="001B3C94" w:rsidRPr="00E32AE0" w:rsidRDefault="001B3C94" w:rsidP="003411D8">
            <w:pPr>
              <w:spacing w:line="276" w:lineRule="auto"/>
              <w:ind w:right="576"/>
              <w:jc w:val="both"/>
              <w:rPr>
                <w:rFonts w:ascii="Calibri" w:hAnsi="Calibri"/>
                <w:color w:val="17365D"/>
                <w:sz w:val="22"/>
                <w:szCs w:val="22"/>
              </w:rPr>
            </w:pPr>
          </w:p>
          <w:p w:rsidR="00D71F2B" w:rsidRPr="00E32AE0" w:rsidRDefault="008C388A" w:rsidP="00E2236B">
            <w:pPr>
              <w:spacing w:line="276" w:lineRule="auto"/>
              <w:ind w:left="576" w:right="576"/>
              <w:jc w:val="both"/>
              <w:rPr>
                <w:rFonts w:ascii="Trebuchet MS" w:hAnsi="Trebuchet MS"/>
                <w:color w:val="17365D"/>
              </w:rPr>
            </w:pPr>
            <w:r w:rsidRPr="00E32AE0">
              <w:rPr>
                <w:rFonts w:ascii="Calibri" w:hAnsi="Calibri"/>
                <w:color w:val="17365D"/>
                <w:sz w:val="22"/>
                <w:szCs w:val="22"/>
              </w:rPr>
              <w:t>8</w:t>
            </w:r>
            <w:r w:rsidR="00F150FE" w:rsidRPr="00E32AE0">
              <w:rPr>
                <w:rFonts w:ascii="Calibri" w:hAnsi="Calibri"/>
                <w:color w:val="17365D"/>
                <w:sz w:val="22"/>
                <w:szCs w:val="22"/>
              </w:rPr>
              <w:t>)</w:t>
            </w:r>
            <w:r w:rsidR="00D71F2B" w:rsidRPr="00E32AE0">
              <w:rPr>
                <w:rFonts w:ascii="Calibri" w:hAnsi="Calibri"/>
                <w:color w:val="17365D"/>
                <w:sz w:val="22"/>
                <w:szCs w:val="22"/>
              </w:rPr>
              <w:t> </w:t>
            </w:r>
            <w:r w:rsidR="00D42CD8" w:rsidRPr="00E32AE0">
              <w:rPr>
                <w:rFonts w:ascii="Trebuchet MS" w:hAnsi="Trebuchet MS"/>
                <w:color w:val="17365D"/>
              </w:rPr>
              <w:t xml:space="preserve">Click </w:t>
            </w:r>
            <w:r w:rsidR="00D71F2B" w:rsidRPr="00E32AE0">
              <w:rPr>
                <w:rFonts w:ascii="Trebuchet MS" w:hAnsi="Trebuchet MS"/>
                <w:color w:val="17365D"/>
              </w:rPr>
              <w:t>on</w:t>
            </w:r>
            <w:r w:rsidR="00BF5249" w:rsidRPr="00E32AE0">
              <w:rPr>
                <w:rFonts w:ascii="Trebuchet MS" w:hAnsi="Trebuchet MS"/>
                <w:color w:val="17365D"/>
              </w:rPr>
              <w:t xml:space="preserve"> the tab</w:t>
            </w:r>
            <w:r w:rsidR="00D71F2B" w:rsidRPr="00E32AE0">
              <w:rPr>
                <w:rFonts w:ascii="Trebuchet MS" w:hAnsi="Trebuchet MS"/>
                <w:color w:val="17365D"/>
              </w:rPr>
              <w:t xml:space="preserve"> “Validate Signature”</w:t>
            </w:r>
          </w:p>
          <w:p w:rsidR="00B41C01" w:rsidRPr="00E32AE0" w:rsidRDefault="00D35729" w:rsidP="00E2236B">
            <w:pPr>
              <w:spacing w:line="276" w:lineRule="auto"/>
              <w:ind w:left="576" w:right="576"/>
              <w:jc w:val="both"/>
              <w:rPr>
                <w:rFonts w:ascii="Calibri" w:hAnsi="Calibri"/>
                <w:color w:val="17365D"/>
                <w:sz w:val="22"/>
                <w:szCs w:val="22"/>
              </w:rPr>
            </w:pPr>
            <w:r w:rsidRPr="00E32AE0">
              <w:rPr>
                <w:noProof/>
              </w:rPr>
              <w:drawing>
                <wp:inline distT="0" distB="0" distL="0" distR="0">
                  <wp:extent cx="6502400" cy="2286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2400" cy="228600"/>
                          </a:xfrm>
                          <a:prstGeom prst="rect">
                            <a:avLst/>
                          </a:prstGeom>
                          <a:noFill/>
                          <a:ln>
                            <a:noFill/>
                          </a:ln>
                        </pic:spPr>
                      </pic:pic>
                    </a:graphicData>
                  </a:graphic>
                </wp:inline>
              </w:drawing>
            </w:r>
          </w:p>
          <w:p w:rsidR="00D71F2B" w:rsidRPr="00E32AE0" w:rsidRDefault="00D71F2B">
            <w:pPr>
              <w:spacing w:line="276" w:lineRule="auto"/>
              <w:ind w:right="576"/>
              <w:jc w:val="both"/>
              <w:rPr>
                <w:rFonts w:ascii="Calibri" w:hAnsi="Calibri"/>
                <w:color w:val="17365D"/>
                <w:sz w:val="22"/>
                <w:szCs w:val="22"/>
              </w:rPr>
            </w:pPr>
          </w:p>
          <w:p w:rsidR="00D71F2B" w:rsidRPr="00E32AE0" w:rsidRDefault="00D71F2B" w:rsidP="00BF5249">
            <w:pPr>
              <w:spacing w:line="276" w:lineRule="auto"/>
              <w:ind w:left="576" w:right="576"/>
              <w:jc w:val="both"/>
              <w:rPr>
                <w:rFonts w:ascii="Calibri" w:hAnsi="Calibri"/>
                <w:color w:val="17365D"/>
                <w:sz w:val="22"/>
                <w:szCs w:val="22"/>
              </w:rPr>
            </w:pPr>
            <w:r w:rsidRPr="00E32AE0">
              <w:rPr>
                <w:rFonts w:ascii="Calibri" w:hAnsi="Calibri"/>
                <w:color w:val="17365D"/>
                <w:sz w:val="22"/>
                <w:szCs w:val="22"/>
              </w:rPr>
              <w:t>       </w:t>
            </w:r>
            <w:r w:rsidR="00D35729" w:rsidRPr="00E32AE0">
              <w:rPr>
                <w:noProof/>
              </w:rPr>
              <w:drawing>
                <wp:inline distT="0" distB="0" distL="0" distR="0">
                  <wp:extent cx="5619750" cy="68580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6858000"/>
                          </a:xfrm>
                          <a:prstGeom prst="rect">
                            <a:avLst/>
                          </a:prstGeom>
                          <a:noFill/>
                          <a:ln>
                            <a:noFill/>
                          </a:ln>
                        </pic:spPr>
                      </pic:pic>
                    </a:graphicData>
                  </a:graphic>
                </wp:inline>
              </w:drawing>
            </w:r>
          </w:p>
          <w:p w:rsidR="00D71F2B" w:rsidRPr="00E32AE0" w:rsidRDefault="00D71F2B">
            <w:pPr>
              <w:spacing w:line="276" w:lineRule="auto"/>
              <w:ind w:right="576"/>
              <w:jc w:val="both"/>
              <w:rPr>
                <w:rFonts w:ascii="Calibri" w:hAnsi="Calibri"/>
                <w:color w:val="17365D"/>
                <w:sz w:val="22"/>
                <w:szCs w:val="22"/>
              </w:rPr>
            </w:pPr>
          </w:p>
          <w:p w:rsidR="00D71F2B" w:rsidRPr="00E32AE0" w:rsidRDefault="00B91D6A" w:rsidP="00BF5249">
            <w:pPr>
              <w:spacing w:line="276" w:lineRule="auto"/>
              <w:ind w:left="576" w:right="576"/>
              <w:jc w:val="both"/>
              <w:rPr>
                <w:rFonts w:ascii="Trebuchet MS" w:hAnsi="Trebuchet MS"/>
                <w:color w:val="17365D"/>
              </w:rPr>
            </w:pPr>
            <w:r w:rsidRPr="00E32AE0">
              <w:rPr>
                <w:rFonts w:ascii="Trebuchet MS" w:hAnsi="Trebuchet MS"/>
                <w:color w:val="17365D"/>
              </w:rPr>
              <w:t xml:space="preserve">See the Note on top of screenshot above (Signature Properties) where </w:t>
            </w:r>
            <w:r w:rsidR="00043382" w:rsidRPr="00E32AE0">
              <w:rPr>
                <w:rFonts w:ascii="Trebuchet MS" w:hAnsi="Trebuchet MS"/>
                <w:color w:val="17365D"/>
              </w:rPr>
              <w:t xml:space="preserve">blue icon </w:t>
            </w:r>
            <w:r w:rsidRPr="00E32AE0">
              <w:rPr>
                <w:rFonts w:ascii="Trebuchet MS" w:hAnsi="Trebuchet MS"/>
                <w:color w:val="17365D"/>
              </w:rPr>
              <w:t xml:space="preserve">is appearing </w:t>
            </w:r>
            <w:r w:rsidR="001B3C94" w:rsidRPr="00E32AE0">
              <w:rPr>
                <w:rFonts w:ascii="Trebuchet MS" w:hAnsi="Trebuchet MS"/>
                <w:color w:val="17365D"/>
              </w:rPr>
              <w:t xml:space="preserve">in signature panel </w:t>
            </w:r>
            <w:r w:rsidRPr="00E32AE0">
              <w:rPr>
                <w:rFonts w:ascii="Trebuchet MS" w:hAnsi="Trebuchet MS"/>
                <w:color w:val="17365D"/>
              </w:rPr>
              <w:t>showing</w:t>
            </w:r>
            <w:r w:rsidR="00BF5249" w:rsidRPr="00E32AE0">
              <w:rPr>
                <w:rFonts w:ascii="Trebuchet MS" w:hAnsi="Trebuchet MS"/>
                <w:color w:val="17365D"/>
              </w:rPr>
              <w:t xml:space="preserve"> that the</w:t>
            </w:r>
            <w:r w:rsidRPr="00E32AE0">
              <w:rPr>
                <w:rFonts w:ascii="Trebuchet MS" w:hAnsi="Trebuchet MS"/>
                <w:color w:val="17365D"/>
              </w:rPr>
              <w:t xml:space="preserve"> signature is valid</w:t>
            </w:r>
          </w:p>
          <w:p w:rsidR="00E2236B" w:rsidRPr="00E32AE0" w:rsidRDefault="00E2236B">
            <w:pPr>
              <w:spacing w:line="276" w:lineRule="auto"/>
              <w:ind w:right="576"/>
              <w:jc w:val="both"/>
              <w:rPr>
                <w:rFonts w:ascii="Calibri" w:hAnsi="Calibri"/>
                <w:color w:val="17365D"/>
                <w:sz w:val="22"/>
                <w:szCs w:val="22"/>
              </w:rPr>
            </w:pPr>
          </w:p>
          <w:p w:rsidR="00132A99" w:rsidRPr="00E32AE0" w:rsidRDefault="00132A99" w:rsidP="00B91D6A">
            <w:pPr>
              <w:spacing w:line="276" w:lineRule="auto"/>
              <w:ind w:left="576" w:right="576"/>
              <w:jc w:val="both"/>
              <w:rPr>
                <w:rFonts w:ascii="Trebuchet MS" w:hAnsi="Trebuchet MS"/>
                <w:b/>
                <w:bCs/>
                <w:color w:val="17365D"/>
                <w:u w:val="single"/>
              </w:rPr>
            </w:pPr>
          </w:p>
          <w:p w:rsidR="00132A99" w:rsidRPr="00E32AE0" w:rsidRDefault="00132A99" w:rsidP="00B91D6A">
            <w:pPr>
              <w:spacing w:line="276" w:lineRule="auto"/>
              <w:ind w:left="576" w:right="576"/>
              <w:jc w:val="both"/>
              <w:rPr>
                <w:rFonts w:ascii="Trebuchet MS" w:hAnsi="Trebuchet MS"/>
                <w:b/>
                <w:bCs/>
                <w:color w:val="17365D"/>
                <w:u w:val="single"/>
              </w:rPr>
            </w:pPr>
          </w:p>
          <w:p w:rsidR="00132A99" w:rsidRPr="00E32AE0" w:rsidRDefault="004B1F37" w:rsidP="00B91D6A">
            <w:pPr>
              <w:spacing w:line="276" w:lineRule="auto"/>
              <w:ind w:left="576" w:right="576"/>
              <w:jc w:val="both"/>
              <w:rPr>
                <w:rFonts w:ascii="Trebuchet MS" w:hAnsi="Trebuchet MS"/>
                <w:bCs/>
                <w:color w:val="17365D"/>
              </w:rPr>
            </w:pPr>
            <w:r>
              <w:rPr>
                <w:rFonts w:ascii="Trebuchet MS" w:hAnsi="Trebuchet MS"/>
                <w:bCs/>
                <w:color w:val="17365D"/>
              </w:rPr>
              <w:t xml:space="preserve">                                                                                                                         </w:t>
            </w:r>
            <w:r w:rsidR="00132A99" w:rsidRPr="00E32AE0">
              <w:rPr>
                <w:rFonts w:ascii="Trebuchet MS" w:hAnsi="Trebuchet MS"/>
                <w:bCs/>
                <w:color w:val="17365D"/>
              </w:rPr>
              <w:t>Continued</w:t>
            </w:r>
            <w:r w:rsidR="00D42CD8" w:rsidRPr="00E32AE0">
              <w:rPr>
                <w:rFonts w:ascii="Trebuchet MS" w:hAnsi="Trebuchet MS"/>
                <w:bCs/>
                <w:color w:val="17365D"/>
              </w:rPr>
              <w:t>….</w:t>
            </w:r>
          </w:p>
          <w:p w:rsidR="00132A99" w:rsidRPr="00E32AE0" w:rsidRDefault="00132A99" w:rsidP="00B91D6A">
            <w:pPr>
              <w:spacing w:line="276" w:lineRule="auto"/>
              <w:ind w:left="576" w:right="576"/>
              <w:jc w:val="both"/>
              <w:rPr>
                <w:rFonts w:ascii="Trebuchet MS" w:hAnsi="Trebuchet MS"/>
                <w:b/>
                <w:bCs/>
                <w:color w:val="17365D"/>
                <w:u w:val="single"/>
              </w:rPr>
            </w:pPr>
          </w:p>
          <w:p w:rsidR="00132A99" w:rsidRPr="00E32AE0" w:rsidRDefault="00132A99" w:rsidP="00B91D6A">
            <w:pPr>
              <w:spacing w:line="276" w:lineRule="auto"/>
              <w:ind w:left="576" w:right="576"/>
              <w:jc w:val="both"/>
              <w:rPr>
                <w:rFonts w:ascii="Trebuchet MS" w:hAnsi="Trebuchet MS"/>
                <w:b/>
                <w:bCs/>
                <w:color w:val="17365D"/>
                <w:u w:val="single"/>
              </w:rPr>
            </w:pPr>
          </w:p>
          <w:p w:rsidR="001B3C94" w:rsidRPr="00E32AE0" w:rsidRDefault="001B3C94" w:rsidP="00B91D6A">
            <w:pPr>
              <w:spacing w:line="276" w:lineRule="auto"/>
              <w:ind w:left="576" w:right="576"/>
              <w:jc w:val="both"/>
              <w:rPr>
                <w:rFonts w:ascii="Trebuchet MS" w:hAnsi="Trebuchet MS"/>
                <w:b/>
                <w:bCs/>
                <w:color w:val="17365D"/>
                <w:u w:val="single"/>
              </w:rPr>
            </w:pPr>
          </w:p>
          <w:p w:rsidR="00B91D6A" w:rsidRPr="00E32AE0" w:rsidRDefault="00B91D6A" w:rsidP="00B91D6A">
            <w:pPr>
              <w:spacing w:line="276" w:lineRule="auto"/>
              <w:ind w:left="576" w:right="576"/>
              <w:jc w:val="both"/>
              <w:rPr>
                <w:rFonts w:ascii="Trebuchet MS" w:hAnsi="Trebuchet MS"/>
                <w:b/>
                <w:bCs/>
                <w:color w:val="17365D"/>
                <w:u w:val="single"/>
              </w:rPr>
            </w:pPr>
            <w:r w:rsidRPr="00E32AE0">
              <w:rPr>
                <w:rFonts w:ascii="Trebuchet MS" w:hAnsi="Trebuchet MS"/>
                <w:b/>
                <w:bCs/>
                <w:color w:val="17365D"/>
                <w:u w:val="single"/>
              </w:rPr>
              <w:t>General Information:</w:t>
            </w:r>
          </w:p>
          <w:p w:rsidR="00B91D6A" w:rsidRPr="00E32AE0" w:rsidRDefault="00B91D6A" w:rsidP="00B91D6A">
            <w:pPr>
              <w:spacing w:line="276" w:lineRule="auto"/>
              <w:ind w:left="576" w:right="576"/>
              <w:jc w:val="both"/>
              <w:rPr>
                <w:rFonts w:ascii="Trebuchet MS" w:hAnsi="Trebuchet MS"/>
                <w:color w:val="17365D"/>
              </w:rPr>
            </w:pPr>
            <w:r w:rsidRPr="00E32AE0">
              <w:rPr>
                <w:rFonts w:ascii="Trebuchet MS" w:hAnsi="Trebuchet MS"/>
                <w:color w:val="17365D"/>
              </w:rPr>
              <w:t> </w:t>
            </w:r>
          </w:p>
          <w:p w:rsidR="00132A99" w:rsidRPr="00E32AE0" w:rsidRDefault="0028335A" w:rsidP="00132A99">
            <w:pPr>
              <w:spacing w:line="276" w:lineRule="auto"/>
              <w:ind w:left="576" w:right="576"/>
              <w:jc w:val="both"/>
              <w:rPr>
                <w:rFonts w:ascii="Trebuchet MS" w:hAnsi="Trebuchet MS"/>
                <w:color w:val="17365D"/>
              </w:rPr>
            </w:pPr>
            <w:r w:rsidRPr="00E32AE0">
              <w:rPr>
                <w:rFonts w:ascii="Trebuchet MS" w:hAnsi="Trebuchet MS"/>
                <w:b/>
                <w:bCs/>
                <w:color w:val="17365D"/>
                <w:u w:val="single"/>
              </w:rPr>
              <w:t>Income Tax Return c</w:t>
            </w:r>
            <w:r w:rsidR="00132A99" w:rsidRPr="00E32AE0">
              <w:rPr>
                <w:rFonts w:ascii="Trebuchet MS" w:hAnsi="Trebuchet MS"/>
                <w:b/>
                <w:bCs/>
                <w:color w:val="17365D"/>
                <w:u w:val="single"/>
              </w:rPr>
              <w:t>hanges for FY</w:t>
            </w:r>
            <w:r w:rsidRPr="00E32AE0">
              <w:rPr>
                <w:rFonts w:ascii="Trebuchet MS" w:hAnsi="Trebuchet MS"/>
                <w:b/>
                <w:bCs/>
                <w:color w:val="17365D"/>
                <w:u w:val="single"/>
              </w:rPr>
              <w:t xml:space="preserve"> 201</w:t>
            </w:r>
            <w:r w:rsidR="00D42CD8" w:rsidRPr="00E32AE0">
              <w:rPr>
                <w:rFonts w:ascii="Trebuchet MS" w:hAnsi="Trebuchet MS"/>
                <w:b/>
                <w:bCs/>
                <w:color w:val="17365D"/>
                <w:u w:val="single"/>
              </w:rPr>
              <w:t>7</w:t>
            </w:r>
            <w:r w:rsidRPr="00E32AE0">
              <w:rPr>
                <w:rFonts w:ascii="Trebuchet MS" w:hAnsi="Trebuchet MS"/>
                <w:b/>
                <w:bCs/>
                <w:color w:val="17365D"/>
                <w:u w:val="single"/>
              </w:rPr>
              <w:t>-1</w:t>
            </w:r>
            <w:r w:rsidR="00D42CD8" w:rsidRPr="00E32AE0">
              <w:rPr>
                <w:rFonts w:ascii="Trebuchet MS" w:hAnsi="Trebuchet MS"/>
                <w:b/>
                <w:bCs/>
                <w:color w:val="17365D"/>
                <w:u w:val="single"/>
              </w:rPr>
              <w:t>8</w:t>
            </w:r>
            <w:r w:rsidR="00BB690C" w:rsidRPr="00E32AE0">
              <w:rPr>
                <w:rFonts w:ascii="Trebuchet MS" w:hAnsi="Trebuchet MS"/>
                <w:b/>
                <w:bCs/>
                <w:color w:val="17365D"/>
                <w:u w:val="single"/>
              </w:rPr>
              <w:t xml:space="preserve"> (AY 201</w:t>
            </w:r>
            <w:r w:rsidR="00D42CD8" w:rsidRPr="00E32AE0">
              <w:rPr>
                <w:rFonts w:ascii="Trebuchet MS" w:hAnsi="Trebuchet MS"/>
                <w:b/>
                <w:bCs/>
                <w:color w:val="17365D"/>
                <w:u w:val="single"/>
              </w:rPr>
              <w:t>8</w:t>
            </w:r>
            <w:r w:rsidR="00BB690C" w:rsidRPr="00E32AE0">
              <w:rPr>
                <w:rFonts w:ascii="Trebuchet MS" w:hAnsi="Trebuchet MS"/>
                <w:b/>
                <w:bCs/>
                <w:color w:val="17365D"/>
                <w:u w:val="single"/>
              </w:rPr>
              <w:t>-1</w:t>
            </w:r>
            <w:r w:rsidR="00D42CD8" w:rsidRPr="00E32AE0">
              <w:rPr>
                <w:rFonts w:ascii="Trebuchet MS" w:hAnsi="Trebuchet MS"/>
                <w:b/>
                <w:bCs/>
                <w:color w:val="17365D"/>
                <w:u w:val="single"/>
              </w:rPr>
              <w:t>9</w:t>
            </w:r>
            <w:r w:rsidR="00BB690C" w:rsidRPr="00E32AE0">
              <w:rPr>
                <w:rFonts w:ascii="Trebuchet MS" w:hAnsi="Trebuchet MS"/>
                <w:b/>
                <w:bCs/>
                <w:color w:val="17365D"/>
                <w:u w:val="single"/>
              </w:rPr>
              <w:t>)</w:t>
            </w:r>
            <w:r w:rsidR="00CC11F3" w:rsidRPr="00E32AE0">
              <w:rPr>
                <w:rFonts w:ascii="Trebuchet MS" w:hAnsi="Trebuchet MS"/>
                <w:b/>
                <w:bCs/>
                <w:color w:val="17365D"/>
                <w:u w:val="single"/>
              </w:rPr>
              <w:t>,</w:t>
            </w:r>
            <w:r w:rsidR="00D42CD8" w:rsidRPr="00E32AE0">
              <w:rPr>
                <w:rFonts w:ascii="Trebuchet MS" w:hAnsi="Trebuchet MS"/>
                <w:b/>
                <w:bCs/>
                <w:color w:val="17365D"/>
                <w:u w:val="single"/>
              </w:rPr>
              <w:t xml:space="preserve"> </w:t>
            </w:r>
            <w:r w:rsidR="00CC11F3" w:rsidRPr="00E32AE0">
              <w:rPr>
                <w:rFonts w:ascii="Trebuchet MS" w:hAnsi="Trebuchet MS"/>
                <w:b/>
                <w:bCs/>
                <w:color w:val="17365D"/>
                <w:u w:val="single"/>
              </w:rPr>
              <w:t>applicable to Employees</w:t>
            </w:r>
            <w:r w:rsidR="00BB690C" w:rsidRPr="00E32AE0">
              <w:rPr>
                <w:rFonts w:ascii="Trebuchet MS" w:hAnsi="Trebuchet MS"/>
                <w:b/>
                <w:bCs/>
                <w:color w:val="17365D"/>
                <w:u w:val="single"/>
              </w:rPr>
              <w:t>:-</w:t>
            </w:r>
          </w:p>
          <w:p w:rsidR="0071147C" w:rsidRPr="00E32AE0" w:rsidRDefault="00801A5B" w:rsidP="00513E0D">
            <w:pPr>
              <w:pStyle w:val="ListParagraph"/>
              <w:numPr>
                <w:ilvl w:val="0"/>
                <w:numId w:val="13"/>
              </w:numPr>
              <w:spacing w:line="276" w:lineRule="auto"/>
              <w:ind w:right="576"/>
              <w:jc w:val="both"/>
              <w:rPr>
                <w:rFonts w:ascii="Trebuchet MS" w:hAnsi="Trebuchet MS"/>
                <w:color w:val="17365D"/>
              </w:rPr>
            </w:pPr>
            <w:r w:rsidRPr="00E32AE0">
              <w:rPr>
                <w:rFonts w:ascii="Trebuchet MS" w:hAnsi="Trebuchet MS"/>
                <w:color w:val="17365D"/>
              </w:rPr>
              <w:t>The last d</w:t>
            </w:r>
            <w:r w:rsidR="00A0309E" w:rsidRPr="00E32AE0">
              <w:rPr>
                <w:rFonts w:ascii="Trebuchet MS" w:hAnsi="Trebuchet MS"/>
                <w:color w:val="17365D"/>
              </w:rPr>
              <w:t>ate for filing of IT return is </w:t>
            </w:r>
            <w:r w:rsidR="00B91D6A" w:rsidRPr="00E32AE0">
              <w:rPr>
                <w:rFonts w:ascii="Trebuchet MS" w:hAnsi="Trebuchet MS"/>
                <w:color w:val="17365D"/>
              </w:rPr>
              <w:t>31</w:t>
            </w:r>
            <w:r w:rsidR="00B91D6A" w:rsidRPr="00E32AE0">
              <w:rPr>
                <w:rFonts w:ascii="Trebuchet MS" w:hAnsi="Trebuchet MS"/>
                <w:color w:val="17365D"/>
                <w:vertAlign w:val="superscript"/>
              </w:rPr>
              <w:t>st</w:t>
            </w:r>
            <w:r w:rsidR="00B91D6A" w:rsidRPr="00E32AE0">
              <w:rPr>
                <w:rFonts w:ascii="Trebuchet MS" w:hAnsi="Trebuchet MS"/>
                <w:color w:val="17365D"/>
              </w:rPr>
              <w:t xml:space="preserve"> July </w:t>
            </w:r>
            <w:r w:rsidR="00BF5249" w:rsidRPr="00E32AE0">
              <w:rPr>
                <w:rFonts w:ascii="Trebuchet MS" w:hAnsi="Trebuchet MS"/>
                <w:color w:val="17365D"/>
              </w:rPr>
              <w:t>20</w:t>
            </w:r>
            <w:r w:rsidR="00B91D6A" w:rsidRPr="00E32AE0">
              <w:rPr>
                <w:rFonts w:ascii="Trebuchet MS" w:hAnsi="Trebuchet MS"/>
                <w:color w:val="17365D"/>
              </w:rPr>
              <w:t>1</w:t>
            </w:r>
            <w:r w:rsidR="00D42CD8" w:rsidRPr="00E32AE0">
              <w:rPr>
                <w:rFonts w:ascii="Trebuchet MS" w:hAnsi="Trebuchet MS"/>
                <w:color w:val="17365D"/>
              </w:rPr>
              <w:t>8</w:t>
            </w:r>
            <w:r w:rsidR="0071147C" w:rsidRPr="00E32AE0">
              <w:rPr>
                <w:rFonts w:ascii="Trebuchet MS" w:hAnsi="Trebuchet MS"/>
                <w:color w:val="17365D"/>
              </w:rPr>
              <w:t xml:space="preserve"> as per the information available at the time of sending this document.</w:t>
            </w:r>
          </w:p>
          <w:p w:rsidR="00513E0D" w:rsidRPr="00E32AE0" w:rsidRDefault="00513E0D" w:rsidP="00513E0D">
            <w:pPr>
              <w:pStyle w:val="ListParagraph"/>
              <w:numPr>
                <w:ilvl w:val="0"/>
                <w:numId w:val="13"/>
              </w:numPr>
              <w:spacing w:line="276" w:lineRule="auto"/>
              <w:ind w:right="576"/>
              <w:jc w:val="both"/>
              <w:rPr>
                <w:rFonts w:ascii="Trebuchet MS" w:hAnsi="Trebuchet MS"/>
                <w:color w:val="17365D"/>
              </w:rPr>
            </w:pPr>
            <w:r w:rsidRPr="00E32AE0">
              <w:rPr>
                <w:rFonts w:ascii="Trebuchet MS" w:hAnsi="Trebuchet MS"/>
                <w:color w:val="17365D"/>
              </w:rPr>
              <w:t>Quoting of Aadhaar Number/Aadhaar Enrolment ID is mandatory.</w:t>
            </w:r>
          </w:p>
          <w:p w:rsidR="00513E0D" w:rsidRPr="003864A3" w:rsidRDefault="00513E0D" w:rsidP="00513E0D">
            <w:pPr>
              <w:pStyle w:val="ListParagraph"/>
              <w:numPr>
                <w:ilvl w:val="0"/>
                <w:numId w:val="13"/>
              </w:numPr>
              <w:spacing w:line="276" w:lineRule="auto"/>
              <w:ind w:right="576"/>
              <w:jc w:val="both"/>
              <w:rPr>
                <w:rFonts w:ascii="Trebuchet MS" w:hAnsi="Trebuchet MS"/>
                <w:color w:val="17365D"/>
              </w:rPr>
            </w:pPr>
            <w:r w:rsidRPr="003864A3">
              <w:rPr>
                <w:rFonts w:ascii="Trebuchet MS" w:hAnsi="Trebuchet MS"/>
                <w:color w:val="17365D"/>
              </w:rPr>
              <w:t xml:space="preserve">ITR-1 is to be filed by an </w:t>
            </w:r>
            <w:r w:rsidR="00D42CD8" w:rsidRPr="003864A3">
              <w:rPr>
                <w:rFonts w:ascii="Trebuchet MS" w:hAnsi="Trebuchet MS"/>
                <w:color w:val="17365D"/>
              </w:rPr>
              <w:t>assessee having total income below Rs</w:t>
            </w:r>
            <w:r w:rsidRPr="003864A3">
              <w:rPr>
                <w:rFonts w:ascii="Trebuchet MS" w:hAnsi="Trebuchet MS"/>
                <w:color w:val="17365D"/>
              </w:rPr>
              <w:t xml:space="preserve">50 lakh. </w:t>
            </w:r>
            <w:r w:rsidR="00CC11F3" w:rsidRPr="003864A3">
              <w:rPr>
                <w:rFonts w:ascii="Trebuchet MS" w:hAnsi="Trebuchet MS"/>
                <w:color w:val="17365D"/>
              </w:rPr>
              <w:t>ITR-2 needs to be e-filed in case total income is g</w:t>
            </w:r>
            <w:r w:rsidR="00D42CD8" w:rsidRPr="003864A3">
              <w:rPr>
                <w:rFonts w:ascii="Trebuchet MS" w:hAnsi="Trebuchet MS"/>
                <w:color w:val="17365D"/>
              </w:rPr>
              <w:t>reater than that or equal to Rs</w:t>
            </w:r>
            <w:r w:rsidR="00CC11F3" w:rsidRPr="003864A3">
              <w:rPr>
                <w:rFonts w:ascii="Trebuchet MS" w:hAnsi="Trebuchet MS"/>
                <w:color w:val="17365D"/>
              </w:rPr>
              <w:t>50 lakh.</w:t>
            </w:r>
          </w:p>
          <w:p w:rsidR="00CC11F3" w:rsidRPr="003864A3" w:rsidRDefault="00CC11F3" w:rsidP="00513E0D">
            <w:pPr>
              <w:pStyle w:val="ListParagraph"/>
              <w:numPr>
                <w:ilvl w:val="0"/>
                <w:numId w:val="13"/>
              </w:numPr>
              <w:spacing w:line="276" w:lineRule="auto"/>
              <w:ind w:right="576"/>
              <w:jc w:val="both"/>
              <w:rPr>
                <w:rFonts w:ascii="Trebuchet MS" w:hAnsi="Trebuchet MS"/>
                <w:color w:val="17365D"/>
              </w:rPr>
            </w:pPr>
            <w:r w:rsidRPr="003864A3">
              <w:rPr>
                <w:rFonts w:ascii="Trebuchet MS" w:hAnsi="Trebuchet MS"/>
                <w:color w:val="17365D"/>
              </w:rPr>
              <w:t xml:space="preserve">ITR-2A and ITR-3 (to be filed by partner) is removed. </w:t>
            </w:r>
          </w:p>
          <w:p w:rsidR="00DD7918" w:rsidRPr="003864A3" w:rsidRDefault="00DD7918" w:rsidP="00513E0D">
            <w:pPr>
              <w:pStyle w:val="ListParagraph"/>
              <w:numPr>
                <w:ilvl w:val="0"/>
                <w:numId w:val="13"/>
              </w:numPr>
              <w:spacing w:line="276" w:lineRule="auto"/>
              <w:ind w:right="576"/>
              <w:jc w:val="both"/>
              <w:rPr>
                <w:rFonts w:ascii="Trebuchet MS" w:hAnsi="Trebuchet MS"/>
                <w:color w:val="17365D"/>
              </w:rPr>
            </w:pPr>
            <w:r w:rsidRPr="003864A3">
              <w:rPr>
                <w:rFonts w:ascii="Trebuchet MS" w:hAnsi="Trebuchet MS"/>
                <w:color w:val="17365D"/>
              </w:rPr>
              <w:t xml:space="preserve">Specific column </w:t>
            </w:r>
            <w:r w:rsidR="00043538" w:rsidRPr="003864A3">
              <w:rPr>
                <w:rFonts w:ascii="Trebuchet MS" w:hAnsi="Trebuchet MS"/>
                <w:color w:val="17365D"/>
              </w:rPr>
              <w:t>has been given for “Long term capital gain from Equity Share” and “Dividend income from Indian Company” under “Exempt Income” Schedule in ITR-1. This is apart from “Agricultural Income”</w:t>
            </w:r>
          </w:p>
          <w:p w:rsidR="00043538" w:rsidRPr="003864A3" w:rsidRDefault="00043538" w:rsidP="00513E0D">
            <w:pPr>
              <w:pStyle w:val="ListParagraph"/>
              <w:numPr>
                <w:ilvl w:val="0"/>
                <w:numId w:val="13"/>
              </w:numPr>
              <w:spacing w:line="276" w:lineRule="auto"/>
              <w:ind w:right="576"/>
              <w:jc w:val="both"/>
              <w:rPr>
                <w:rFonts w:ascii="Trebuchet MS" w:hAnsi="Trebuchet MS"/>
                <w:color w:val="17365D"/>
              </w:rPr>
            </w:pPr>
            <w:r w:rsidRPr="003864A3">
              <w:rPr>
                <w:rFonts w:ascii="Trebuchet MS" w:hAnsi="Trebuchet MS"/>
                <w:color w:val="17365D"/>
              </w:rPr>
              <w:t xml:space="preserve">Need to report </w:t>
            </w:r>
            <w:r w:rsidR="00F25D71" w:rsidRPr="003864A3">
              <w:rPr>
                <w:rFonts w:ascii="Trebuchet MS" w:hAnsi="Trebuchet MS"/>
                <w:color w:val="17365D"/>
              </w:rPr>
              <w:t>separately where dividend income</w:t>
            </w:r>
            <w:r w:rsidR="00B6517D" w:rsidRPr="003864A3">
              <w:rPr>
                <w:rFonts w:ascii="Trebuchet MS" w:hAnsi="Trebuchet MS"/>
                <w:color w:val="17365D"/>
              </w:rPr>
              <w:t xml:space="preserve"> from Indian Company exceeds Rs</w:t>
            </w:r>
            <w:r w:rsidR="00F25D71" w:rsidRPr="003864A3">
              <w:rPr>
                <w:rFonts w:ascii="Trebuchet MS" w:hAnsi="Trebuchet MS"/>
                <w:color w:val="17365D"/>
              </w:rPr>
              <w:t>10 lakh under “Other Income” Schedule. (Applicable from ITR-2 onwards). Same is the case with “Exemp</w:t>
            </w:r>
            <w:r w:rsidR="00B6517D" w:rsidRPr="003864A3">
              <w:rPr>
                <w:rFonts w:ascii="Trebuchet MS" w:hAnsi="Trebuchet MS"/>
                <w:color w:val="17365D"/>
              </w:rPr>
              <w:t>t Income” s</w:t>
            </w:r>
            <w:r w:rsidR="00F25D71" w:rsidRPr="003864A3">
              <w:rPr>
                <w:rFonts w:ascii="Trebuchet MS" w:hAnsi="Trebuchet MS"/>
                <w:color w:val="17365D"/>
              </w:rPr>
              <w:t>chedule.</w:t>
            </w:r>
          </w:p>
          <w:p w:rsidR="00F25D71" w:rsidRPr="003864A3" w:rsidRDefault="00F25D71" w:rsidP="00513E0D">
            <w:pPr>
              <w:pStyle w:val="ListParagraph"/>
              <w:numPr>
                <w:ilvl w:val="0"/>
                <w:numId w:val="13"/>
              </w:numPr>
              <w:spacing w:line="276" w:lineRule="auto"/>
              <w:ind w:right="576"/>
              <w:jc w:val="both"/>
              <w:rPr>
                <w:rFonts w:ascii="Trebuchet MS" w:hAnsi="Trebuchet MS"/>
                <w:color w:val="17365D"/>
              </w:rPr>
            </w:pPr>
            <w:r w:rsidRPr="003864A3">
              <w:rPr>
                <w:rFonts w:ascii="Trebuchet MS" w:hAnsi="Trebuchet MS"/>
                <w:color w:val="17365D"/>
              </w:rPr>
              <w:t xml:space="preserve">Changes have been made in “Schedule AL” </w:t>
            </w:r>
            <w:r w:rsidR="00B6517D" w:rsidRPr="003864A3">
              <w:rPr>
                <w:rFonts w:ascii="Trebuchet MS" w:hAnsi="Trebuchet MS"/>
                <w:color w:val="17365D"/>
              </w:rPr>
              <w:t>regarding</w:t>
            </w:r>
            <w:r w:rsidRPr="003864A3">
              <w:rPr>
                <w:rFonts w:ascii="Trebuchet MS" w:hAnsi="Trebuchet MS"/>
                <w:color w:val="17365D"/>
              </w:rPr>
              <w:t xml:space="preserve"> the </w:t>
            </w:r>
            <w:r w:rsidR="00B6517D" w:rsidRPr="003864A3">
              <w:rPr>
                <w:rFonts w:ascii="Trebuchet MS" w:hAnsi="Trebuchet MS"/>
                <w:color w:val="17365D"/>
              </w:rPr>
              <w:t>following: -</w:t>
            </w:r>
            <w:r w:rsidRPr="003864A3">
              <w:rPr>
                <w:rFonts w:ascii="Trebuchet MS" w:hAnsi="Trebuchet MS"/>
                <w:color w:val="17365D"/>
              </w:rPr>
              <w:t xml:space="preserve"> </w:t>
            </w:r>
          </w:p>
          <w:p w:rsidR="00F25D71" w:rsidRPr="003864A3" w:rsidRDefault="00F25D71" w:rsidP="00F25D71">
            <w:pPr>
              <w:pStyle w:val="ListParagraph"/>
              <w:spacing w:line="276" w:lineRule="auto"/>
              <w:ind w:left="927" w:right="576"/>
              <w:jc w:val="both"/>
              <w:rPr>
                <w:rFonts w:ascii="Trebuchet MS" w:hAnsi="Trebuchet MS"/>
                <w:color w:val="17365D"/>
              </w:rPr>
            </w:pPr>
            <w:r w:rsidRPr="003864A3">
              <w:rPr>
                <w:rFonts w:ascii="Trebuchet MS" w:hAnsi="Trebuchet MS"/>
                <w:color w:val="17365D"/>
              </w:rPr>
              <w:t>Immovable Property: - Need to mention description along with address of the property.</w:t>
            </w:r>
          </w:p>
          <w:p w:rsidR="00F25D71" w:rsidRPr="003864A3" w:rsidRDefault="00B6517D" w:rsidP="00F25D71">
            <w:pPr>
              <w:pStyle w:val="ListParagraph"/>
              <w:spacing w:line="276" w:lineRule="auto"/>
              <w:ind w:left="927" w:right="576"/>
              <w:jc w:val="both"/>
              <w:rPr>
                <w:rFonts w:ascii="Trebuchet MS" w:hAnsi="Trebuchet MS"/>
                <w:color w:val="17365D"/>
              </w:rPr>
            </w:pPr>
            <w:r w:rsidRPr="003864A3">
              <w:rPr>
                <w:rFonts w:ascii="Trebuchet MS" w:hAnsi="Trebuchet MS"/>
                <w:color w:val="17365D"/>
              </w:rPr>
              <w:t>Additional field added: - Insurance Policies – Amount</w:t>
            </w:r>
            <w:r w:rsidR="00F25D71" w:rsidRPr="003864A3">
              <w:rPr>
                <w:rFonts w:ascii="Trebuchet MS" w:hAnsi="Trebuchet MS"/>
                <w:color w:val="17365D"/>
              </w:rPr>
              <w:t>(Rs)</w:t>
            </w:r>
          </w:p>
          <w:p w:rsidR="00F25D71" w:rsidRPr="003864A3" w:rsidRDefault="00F25D71" w:rsidP="00F25D71">
            <w:pPr>
              <w:pStyle w:val="ListParagraph"/>
              <w:spacing w:line="276" w:lineRule="auto"/>
              <w:ind w:left="927" w:right="576"/>
              <w:jc w:val="both"/>
              <w:rPr>
                <w:rFonts w:ascii="Trebuchet MS" w:hAnsi="Trebuchet MS"/>
                <w:color w:val="17365D"/>
              </w:rPr>
            </w:pPr>
            <w:r w:rsidRPr="003864A3">
              <w:rPr>
                <w:rFonts w:ascii="Trebuchet MS" w:hAnsi="Trebuchet MS"/>
                <w:color w:val="17365D"/>
              </w:rPr>
              <w:t>Interest held in assets of a Firm or Association – Name, Address and PAN of the Firm or Association.</w:t>
            </w:r>
          </w:p>
          <w:p w:rsidR="00323374" w:rsidRPr="003864A3" w:rsidRDefault="00B6517D" w:rsidP="00F25D71">
            <w:pPr>
              <w:pStyle w:val="ListParagraph"/>
              <w:spacing w:line="276" w:lineRule="auto"/>
              <w:ind w:left="927" w:right="576"/>
              <w:jc w:val="both"/>
              <w:rPr>
                <w:rFonts w:ascii="Trebuchet MS" w:hAnsi="Trebuchet MS"/>
                <w:color w:val="17365D"/>
              </w:rPr>
            </w:pPr>
            <w:r w:rsidRPr="003864A3">
              <w:rPr>
                <w:rFonts w:ascii="Trebuchet MS" w:hAnsi="Trebuchet MS"/>
                <w:color w:val="17365D"/>
              </w:rPr>
              <w:t xml:space="preserve">Note: - “Schedule AL” </w:t>
            </w:r>
            <w:r w:rsidR="00323374" w:rsidRPr="003864A3">
              <w:rPr>
                <w:rFonts w:ascii="Trebuchet MS" w:hAnsi="Trebuchet MS"/>
                <w:color w:val="17365D"/>
              </w:rPr>
              <w:t>is applicable in case where total income exceeds Rs 50 lakh)</w:t>
            </w:r>
          </w:p>
          <w:p w:rsidR="00F25D71" w:rsidRPr="003864A3" w:rsidRDefault="00E70515" w:rsidP="00F66360">
            <w:pPr>
              <w:pStyle w:val="ListParagraph"/>
              <w:numPr>
                <w:ilvl w:val="0"/>
                <w:numId w:val="13"/>
              </w:numPr>
              <w:spacing w:line="276" w:lineRule="auto"/>
              <w:ind w:right="576"/>
              <w:jc w:val="both"/>
              <w:rPr>
                <w:rFonts w:ascii="Trebuchet MS" w:hAnsi="Trebuchet MS"/>
                <w:color w:val="17365D"/>
              </w:rPr>
            </w:pPr>
            <w:r w:rsidRPr="003864A3">
              <w:rPr>
                <w:rFonts w:ascii="Trebuchet MS" w:hAnsi="Trebuchet MS"/>
                <w:color w:val="17365D"/>
              </w:rPr>
              <w:t>Need to mention the amount on which TDS deduction has been made by the deductor along with TDS amount. This is a</w:t>
            </w:r>
            <w:r w:rsidR="00B6517D" w:rsidRPr="003864A3">
              <w:rPr>
                <w:rFonts w:ascii="Trebuchet MS" w:hAnsi="Trebuchet MS"/>
                <w:color w:val="17365D"/>
              </w:rPr>
              <w:t>pplicable for ITR-1 and ITR-4 (</w:t>
            </w:r>
            <w:r w:rsidRPr="003864A3">
              <w:rPr>
                <w:rFonts w:ascii="Trebuchet MS" w:hAnsi="Trebuchet MS"/>
                <w:color w:val="17365D"/>
              </w:rPr>
              <w:t>Presumptive Income)</w:t>
            </w:r>
          </w:p>
          <w:p w:rsidR="00B91D6A" w:rsidRPr="00E32AE0" w:rsidRDefault="00B91D6A" w:rsidP="00B91D6A">
            <w:pPr>
              <w:spacing w:line="276" w:lineRule="auto"/>
              <w:ind w:left="576" w:right="576"/>
              <w:jc w:val="both"/>
              <w:rPr>
                <w:rFonts w:ascii="Trebuchet MS" w:hAnsi="Trebuchet MS"/>
                <w:color w:val="17365D"/>
              </w:rPr>
            </w:pPr>
          </w:p>
          <w:p w:rsidR="00E952F3" w:rsidRPr="00E32AE0" w:rsidRDefault="00E952F3" w:rsidP="00E952F3">
            <w:pPr>
              <w:spacing w:line="276" w:lineRule="auto"/>
              <w:ind w:left="576" w:right="576"/>
              <w:jc w:val="both"/>
              <w:rPr>
                <w:rFonts w:ascii="Trebuchet MS" w:hAnsi="Trebuchet MS"/>
                <w:b/>
                <w:bCs/>
                <w:color w:val="17365D"/>
                <w:u w:val="single"/>
              </w:rPr>
            </w:pPr>
            <w:r w:rsidRPr="00E32AE0">
              <w:rPr>
                <w:rFonts w:ascii="Trebuchet MS" w:hAnsi="Trebuchet MS"/>
                <w:b/>
                <w:bCs/>
                <w:color w:val="17365D"/>
                <w:u w:val="single"/>
              </w:rPr>
              <w:t>Tax Amendments</w:t>
            </w:r>
            <w:r w:rsidR="005821D3" w:rsidRPr="00E32AE0">
              <w:rPr>
                <w:rFonts w:ascii="Trebuchet MS" w:hAnsi="Trebuchet MS"/>
                <w:b/>
                <w:bCs/>
                <w:color w:val="17365D"/>
                <w:u w:val="single"/>
              </w:rPr>
              <w:t xml:space="preserve"> applicable for FY 2017-18 (AY 2018-19</w:t>
            </w:r>
            <w:r w:rsidR="00DA1C69" w:rsidRPr="00E32AE0">
              <w:rPr>
                <w:rFonts w:ascii="Trebuchet MS" w:hAnsi="Trebuchet MS"/>
                <w:b/>
                <w:bCs/>
                <w:color w:val="17365D"/>
                <w:u w:val="single"/>
              </w:rPr>
              <w:t>)</w:t>
            </w:r>
            <w:r w:rsidRPr="00E32AE0">
              <w:rPr>
                <w:rFonts w:ascii="Trebuchet MS" w:hAnsi="Trebuchet MS"/>
                <w:b/>
                <w:bCs/>
                <w:color w:val="17365D"/>
                <w:u w:val="single"/>
              </w:rPr>
              <w:t>:</w:t>
            </w:r>
            <w:r w:rsidR="005821D3" w:rsidRPr="00E32AE0">
              <w:rPr>
                <w:rFonts w:ascii="Trebuchet MS" w:hAnsi="Trebuchet MS"/>
                <w:b/>
                <w:bCs/>
                <w:color w:val="17365D"/>
                <w:u w:val="single"/>
              </w:rPr>
              <w:t xml:space="preserve"> </w:t>
            </w:r>
            <w:r w:rsidRPr="00E32AE0">
              <w:rPr>
                <w:rFonts w:ascii="Trebuchet MS" w:hAnsi="Trebuchet MS"/>
                <w:b/>
                <w:bCs/>
                <w:color w:val="17365D"/>
                <w:u w:val="single"/>
              </w:rPr>
              <w:t xml:space="preserve">- </w:t>
            </w:r>
          </w:p>
          <w:p w:rsidR="00E952F3" w:rsidRPr="00E32AE0" w:rsidRDefault="00E952F3" w:rsidP="00E952F3">
            <w:pPr>
              <w:pStyle w:val="ListParagraph"/>
              <w:numPr>
                <w:ilvl w:val="0"/>
                <w:numId w:val="6"/>
              </w:numPr>
              <w:spacing w:line="276" w:lineRule="auto"/>
              <w:ind w:right="576"/>
              <w:jc w:val="both"/>
              <w:rPr>
                <w:rFonts w:ascii="Trebuchet MS" w:hAnsi="Trebuchet MS"/>
                <w:bCs/>
                <w:color w:val="17365D"/>
              </w:rPr>
            </w:pPr>
            <w:r w:rsidRPr="00E32AE0">
              <w:rPr>
                <w:rFonts w:ascii="Trebuchet MS" w:hAnsi="Trebuchet MS"/>
                <w:b/>
                <w:bCs/>
                <w:color w:val="17365D"/>
              </w:rPr>
              <w:t>Basic Exemption Limit</w:t>
            </w:r>
            <w:r w:rsidRPr="00E32AE0">
              <w:rPr>
                <w:rFonts w:ascii="Trebuchet MS" w:hAnsi="Trebuchet MS"/>
                <w:bCs/>
                <w:color w:val="17365D"/>
              </w:rPr>
              <w:t xml:space="preserve">: - </w:t>
            </w:r>
            <w:r w:rsidR="00F20C68" w:rsidRPr="00E32AE0">
              <w:rPr>
                <w:rFonts w:ascii="Trebuchet MS" w:hAnsi="Trebuchet MS"/>
                <w:bCs/>
                <w:color w:val="17365D"/>
              </w:rPr>
              <w:t xml:space="preserve">No change in Basic Exemption limit. </w:t>
            </w:r>
            <w:r w:rsidRPr="00E32AE0">
              <w:rPr>
                <w:rFonts w:ascii="Trebuchet MS" w:hAnsi="Trebuchet MS"/>
                <w:bCs/>
                <w:color w:val="17365D"/>
              </w:rPr>
              <w:t>Basic Exemption Limit for individual</w:t>
            </w:r>
            <w:r w:rsidR="00826739" w:rsidRPr="00E32AE0">
              <w:rPr>
                <w:rFonts w:ascii="Trebuchet MS" w:hAnsi="Trebuchet MS"/>
                <w:bCs/>
                <w:color w:val="17365D"/>
              </w:rPr>
              <w:t xml:space="preserve"> is Rs.</w:t>
            </w:r>
            <w:r w:rsidR="00F20C68" w:rsidRPr="00E32AE0">
              <w:rPr>
                <w:rFonts w:ascii="Trebuchet MS" w:hAnsi="Trebuchet MS"/>
                <w:bCs/>
                <w:color w:val="17365D"/>
              </w:rPr>
              <w:t xml:space="preserve">2.5 Lakh, </w:t>
            </w:r>
            <w:r w:rsidRPr="00E32AE0">
              <w:rPr>
                <w:rFonts w:ascii="Trebuchet MS" w:hAnsi="Trebuchet MS"/>
                <w:bCs/>
                <w:color w:val="17365D"/>
              </w:rPr>
              <w:t>for Se</w:t>
            </w:r>
            <w:r w:rsidR="00826739" w:rsidRPr="00E32AE0">
              <w:rPr>
                <w:rFonts w:ascii="Trebuchet MS" w:hAnsi="Trebuchet MS"/>
                <w:bCs/>
                <w:color w:val="17365D"/>
              </w:rPr>
              <w:t>nior Citizen is Rs.</w:t>
            </w:r>
            <w:r w:rsidR="00F20C68" w:rsidRPr="00E32AE0">
              <w:rPr>
                <w:rFonts w:ascii="Trebuchet MS" w:hAnsi="Trebuchet MS"/>
                <w:bCs/>
                <w:color w:val="17365D"/>
              </w:rPr>
              <w:t>3 Lakh and</w:t>
            </w:r>
            <w:r w:rsidRPr="00E32AE0">
              <w:rPr>
                <w:rFonts w:ascii="Trebuchet MS" w:hAnsi="Trebuchet MS"/>
                <w:bCs/>
                <w:color w:val="17365D"/>
              </w:rPr>
              <w:t xml:space="preserve"> for </w:t>
            </w:r>
            <w:r w:rsidR="00F20C68" w:rsidRPr="00E32AE0">
              <w:rPr>
                <w:rFonts w:ascii="Trebuchet MS" w:hAnsi="Trebuchet MS"/>
                <w:bCs/>
                <w:color w:val="17365D"/>
              </w:rPr>
              <w:t xml:space="preserve">Super Senior Citizen is </w:t>
            </w:r>
            <w:r w:rsidR="00826739" w:rsidRPr="00E32AE0">
              <w:rPr>
                <w:rFonts w:ascii="Trebuchet MS" w:hAnsi="Trebuchet MS"/>
                <w:bCs/>
                <w:color w:val="17365D"/>
              </w:rPr>
              <w:t>Rs.</w:t>
            </w:r>
            <w:r w:rsidRPr="00E32AE0">
              <w:rPr>
                <w:rFonts w:ascii="Trebuchet MS" w:hAnsi="Trebuchet MS"/>
                <w:bCs/>
                <w:color w:val="17365D"/>
              </w:rPr>
              <w:t>5 Lakh.</w:t>
            </w:r>
          </w:p>
          <w:p w:rsidR="00EB6548" w:rsidRPr="00E32AE0" w:rsidRDefault="00EB6548" w:rsidP="00E952F3">
            <w:pPr>
              <w:pStyle w:val="ListParagraph"/>
              <w:numPr>
                <w:ilvl w:val="0"/>
                <w:numId w:val="6"/>
              </w:numPr>
              <w:spacing w:line="276" w:lineRule="auto"/>
              <w:ind w:right="576"/>
              <w:jc w:val="both"/>
              <w:rPr>
                <w:rFonts w:ascii="Trebuchet MS" w:hAnsi="Trebuchet MS"/>
                <w:bCs/>
                <w:color w:val="17365D"/>
              </w:rPr>
            </w:pPr>
            <w:r w:rsidRPr="00E32AE0">
              <w:rPr>
                <w:rFonts w:ascii="Trebuchet MS" w:hAnsi="Trebuchet MS"/>
                <w:b/>
                <w:bCs/>
                <w:color w:val="17365D"/>
              </w:rPr>
              <w:t>Rebate u/s 87A:</w:t>
            </w:r>
            <w:r w:rsidR="00B6517D" w:rsidRPr="00E32AE0">
              <w:rPr>
                <w:rFonts w:ascii="Trebuchet MS" w:hAnsi="Trebuchet MS"/>
                <w:b/>
                <w:bCs/>
                <w:color w:val="17365D"/>
              </w:rPr>
              <w:t xml:space="preserve"> </w:t>
            </w:r>
            <w:r w:rsidRPr="00E32AE0">
              <w:rPr>
                <w:rFonts w:ascii="Trebuchet MS" w:hAnsi="Trebuchet MS"/>
                <w:bCs/>
                <w:color w:val="17365D"/>
              </w:rPr>
              <w:t>- Amount</w:t>
            </w:r>
            <w:r w:rsidR="00826739" w:rsidRPr="00E32AE0">
              <w:rPr>
                <w:rFonts w:ascii="Trebuchet MS" w:hAnsi="Trebuchet MS"/>
                <w:bCs/>
                <w:color w:val="17365D"/>
              </w:rPr>
              <w:t xml:space="preserve"> of rebate is up to Rs2500 (a</w:t>
            </w:r>
            <w:r w:rsidR="00323374" w:rsidRPr="00E32AE0">
              <w:rPr>
                <w:rFonts w:ascii="Trebuchet MS" w:hAnsi="Trebuchet MS"/>
                <w:bCs/>
                <w:color w:val="17365D"/>
              </w:rPr>
              <w:t>pplicable</w:t>
            </w:r>
            <w:r w:rsidRPr="00E32AE0">
              <w:rPr>
                <w:rFonts w:ascii="Trebuchet MS" w:hAnsi="Trebuchet MS"/>
                <w:bCs/>
                <w:color w:val="17365D"/>
              </w:rPr>
              <w:t xml:space="preserve"> to resident indi</w:t>
            </w:r>
            <w:r w:rsidR="00B6517D" w:rsidRPr="00E32AE0">
              <w:rPr>
                <w:rFonts w:ascii="Trebuchet MS" w:hAnsi="Trebuchet MS"/>
                <w:bCs/>
                <w:color w:val="17365D"/>
              </w:rPr>
              <w:t xml:space="preserve">vidual having total income up to </w:t>
            </w:r>
            <w:r w:rsidR="00826739" w:rsidRPr="00E32AE0">
              <w:rPr>
                <w:rFonts w:ascii="Trebuchet MS" w:hAnsi="Trebuchet MS"/>
                <w:bCs/>
                <w:color w:val="17365D"/>
              </w:rPr>
              <w:t>Rs3.5</w:t>
            </w:r>
            <w:r w:rsidRPr="00E32AE0">
              <w:rPr>
                <w:rFonts w:ascii="Trebuchet MS" w:hAnsi="Trebuchet MS"/>
                <w:bCs/>
                <w:color w:val="17365D"/>
              </w:rPr>
              <w:t xml:space="preserve"> lakh).</w:t>
            </w:r>
          </w:p>
          <w:p w:rsidR="00EB6548" w:rsidRPr="00E32AE0" w:rsidRDefault="00EA1F97" w:rsidP="00E952F3">
            <w:pPr>
              <w:pStyle w:val="ListParagraph"/>
              <w:numPr>
                <w:ilvl w:val="0"/>
                <w:numId w:val="6"/>
              </w:numPr>
              <w:spacing w:line="276" w:lineRule="auto"/>
              <w:ind w:right="576"/>
              <w:jc w:val="both"/>
              <w:rPr>
                <w:rFonts w:ascii="Trebuchet MS" w:hAnsi="Trebuchet MS"/>
                <w:bCs/>
                <w:color w:val="17365D"/>
              </w:rPr>
            </w:pPr>
            <w:r w:rsidRPr="00E32AE0">
              <w:rPr>
                <w:rFonts w:ascii="Trebuchet MS" w:hAnsi="Trebuchet MS"/>
                <w:b/>
                <w:bCs/>
                <w:color w:val="17365D"/>
              </w:rPr>
              <w:t xml:space="preserve">Introduction of deduction with respect to Interest on loan taken for Residential Property </w:t>
            </w:r>
            <w:r w:rsidR="00B6517D" w:rsidRPr="00E32AE0">
              <w:rPr>
                <w:rFonts w:ascii="Trebuchet MS" w:hAnsi="Trebuchet MS"/>
                <w:b/>
                <w:bCs/>
                <w:color w:val="17365D"/>
              </w:rPr>
              <w:t>(</w:t>
            </w:r>
            <w:r w:rsidR="0030074C" w:rsidRPr="00E32AE0">
              <w:rPr>
                <w:rFonts w:ascii="Trebuchet MS" w:hAnsi="Trebuchet MS"/>
                <w:b/>
                <w:bCs/>
                <w:color w:val="17365D"/>
              </w:rPr>
              <w:t>Section 80EE)</w:t>
            </w:r>
            <w:r w:rsidRPr="00E32AE0">
              <w:rPr>
                <w:rFonts w:ascii="Trebuchet MS" w:hAnsi="Trebuchet MS"/>
                <w:bCs/>
                <w:color w:val="17365D"/>
              </w:rPr>
              <w:t>:</w:t>
            </w:r>
            <w:r w:rsidR="00B6517D" w:rsidRPr="00E32AE0">
              <w:rPr>
                <w:rFonts w:ascii="Trebuchet MS" w:hAnsi="Trebuchet MS"/>
                <w:bCs/>
                <w:color w:val="17365D"/>
              </w:rPr>
              <w:t xml:space="preserve"> </w:t>
            </w:r>
            <w:r w:rsidRPr="00E32AE0">
              <w:rPr>
                <w:rFonts w:ascii="Trebuchet MS" w:hAnsi="Trebuchet MS"/>
                <w:bCs/>
                <w:color w:val="17365D"/>
              </w:rPr>
              <w:t>- Deduction up</w:t>
            </w:r>
            <w:r w:rsidR="00B6517D" w:rsidRPr="00E32AE0">
              <w:rPr>
                <w:rFonts w:ascii="Trebuchet MS" w:hAnsi="Trebuchet MS"/>
                <w:bCs/>
                <w:color w:val="17365D"/>
              </w:rPr>
              <w:t xml:space="preserve"> </w:t>
            </w:r>
            <w:r w:rsidR="00826739" w:rsidRPr="00E32AE0">
              <w:rPr>
                <w:rFonts w:ascii="Trebuchet MS" w:hAnsi="Trebuchet MS"/>
                <w:bCs/>
                <w:color w:val="17365D"/>
              </w:rPr>
              <w:t>to Rs</w:t>
            </w:r>
            <w:r w:rsidRPr="00E32AE0">
              <w:rPr>
                <w:rFonts w:ascii="Trebuchet MS" w:hAnsi="Trebuchet MS"/>
                <w:bCs/>
                <w:color w:val="17365D"/>
              </w:rPr>
              <w:t>50000 on fulfillment of below conditions:</w:t>
            </w:r>
            <w:r w:rsidR="00B6517D" w:rsidRPr="00E32AE0">
              <w:rPr>
                <w:rFonts w:ascii="Trebuchet MS" w:hAnsi="Trebuchet MS"/>
                <w:bCs/>
                <w:color w:val="17365D"/>
              </w:rPr>
              <w:t xml:space="preserve"> </w:t>
            </w:r>
            <w:r w:rsidRPr="00E32AE0">
              <w:rPr>
                <w:rFonts w:ascii="Trebuchet MS" w:hAnsi="Trebuchet MS"/>
                <w:bCs/>
                <w:color w:val="17365D"/>
              </w:rPr>
              <w:t xml:space="preserve">- </w:t>
            </w:r>
          </w:p>
          <w:p w:rsidR="00EA1F97" w:rsidRPr="00E32AE0" w:rsidRDefault="0030074C" w:rsidP="0030074C">
            <w:pPr>
              <w:pStyle w:val="ListParagraph"/>
              <w:numPr>
                <w:ilvl w:val="0"/>
                <w:numId w:val="12"/>
              </w:numPr>
              <w:spacing w:line="276" w:lineRule="auto"/>
              <w:ind w:right="576"/>
              <w:jc w:val="both"/>
              <w:rPr>
                <w:rFonts w:ascii="Trebuchet MS" w:hAnsi="Trebuchet MS"/>
                <w:bCs/>
                <w:color w:val="17365D"/>
              </w:rPr>
            </w:pPr>
            <w:r w:rsidRPr="00E32AE0">
              <w:rPr>
                <w:rFonts w:ascii="Trebuchet MS" w:hAnsi="Trebuchet MS"/>
                <w:bCs/>
                <w:color w:val="17365D"/>
              </w:rPr>
              <w:t>Loan from Bank/Housing Finance Company is taken for</w:t>
            </w:r>
            <w:r w:rsidR="00EA1F97" w:rsidRPr="00E32AE0">
              <w:rPr>
                <w:rFonts w:ascii="Trebuchet MS" w:hAnsi="Trebuchet MS"/>
                <w:bCs/>
                <w:color w:val="17365D"/>
              </w:rPr>
              <w:t xml:space="preserve"> acquisition of residential house property.</w:t>
            </w:r>
          </w:p>
          <w:p w:rsidR="00EA1F97" w:rsidRPr="00E32AE0" w:rsidRDefault="00EA1F97" w:rsidP="0030074C">
            <w:pPr>
              <w:pStyle w:val="ListParagraph"/>
              <w:numPr>
                <w:ilvl w:val="0"/>
                <w:numId w:val="12"/>
              </w:numPr>
              <w:spacing w:line="276" w:lineRule="auto"/>
              <w:ind w:right="576"/>
              <w:jc w:val="both"/>
              <w:rPr>
                <w:rFonts w:ascii="Trebuchet MS" w:hAnsi="Trebuchet MS"/>
                <w:bCs/>
                <w:color w:val="17365D"/>
              </w:rPr>
            </w:pPr>
            <w:r w:rsidRPr="00E32AE0">
              <w:rPr>
                <w:rFonts w:ascii="Trebuchet MS" w:hAnsi="Trebuchet MS"/>
                <w:bCs/>
                <w:color w:val="17365D"/>
              </w:rPr>
              <w:t>Loan has been sanctioned by the bank/ Housing finance company during 1</w:t>
            </w:r>
            <w:r w:rsidRPr="00E32AE0">
              <w:rPr>
                <w:rFonts w:ascii="Trebuchet MS" w:hAnsi="Trebuchet MS"/>
                <w:bCs/>
                <w:color w:val="17365D"/>
                <w:vertAlign w:val="superscript"/>
              </w:rPr>
              <w:t>st</w:t>
            </w:r>
            <w:r w:rsidRPr="00E32AE0">
              <w:rPr>
                <w:rFonts w:ascii="Trebuchet MS" w:hAnsi="Trebuchet MS"/>
                <w:bCs/>
                <w:color w:val="17365D"/>
              </w:rPr>
              <w:t>April, 2016 to 31</w:t>
            </w:r>
            <w:r w:rsidRPr="00E32AE0">
              <w:rPr>
                <w:rFonts w:ascii="Trebuchet MS" w:hAnsi="Trebuchet MS"/>
                <w:bCs/>
                <w:color w:val="17365D"/>
                <w:vertAlign w:val="superscript"/>
              </w:rPr>
              <w:t>st</w:t>
            </w:r>
            <w:r w:rsidR="00B6517D" w:rsidRPr="00E32AE0">
              <w:rPr>
                <w:rFonts w:ascii="Trebuchet MS" w:hAnsi="Trebuchet MS"/>
                <w:bCs/>
                <w:color w:val="17365D"/>
              </w:rPr>
              <w:t xml:space="preserve"> March 201</w:t>
            </w:r>
            <w:r w:rsidR="006B7DC5" w:rsidRPr="00E32AE0">
              <w:rPr>
                <w:rFonts w:ascii="Trebuchet MS" w:hAnsi="Trebuchet MS"/>
                <w:bCs/>
                <w:color w:val="17365D"/>
              </w:rPr>
              <w:t>7</w:t>
            </w:r>
            <w:r w:rsidRPr="00E32AE0">
              <w:rPr>
                <w:rFonts w:ascii="Trebuchet MS" w:hAnsi="Trebuchet MS"/>
                <w:bCs/>
                <w:color w:val="17365D"/>
              </w:rPr>
              <w:t>.</w:t>
            </w:r>
          </w:p>
          <w:p w:rsidR="00EA1F97" w:rsidRPr="00E32AE0" w:rsidRDefault="00EA1F97" w:rsidP="0030074C">
            <w:pPr>
              <w:pStyle w:val="ListParagraph"/>
              <w:numPr>
                <w:ilvl w:val="0"/>
                <w:numId w:val="12"/>
              </w:numPr>
              <w:spacing w:line="276" w:lineRule="auto"/>
              <w:ind w:right="576"/>
              <w:jc w:val="both"/>
              <w:rPr>
                <w:rFonts w:ascii="Trebuchet MS" w:hAnsi="Trebuchet MS"/>
                <w:bCs/>
                <w:color w:val="17365D"/>
              </w:rPr>
            </w:pPr>
            <w:r w:rsidRPr="00E32AE0">
              <w:rPr>
                <w:rFonts w:ascii="Trebuchet MS" w:hAnsi="Trebuchet MS"/>
                <w:bCs/>
                <w:color w:val="17365D"/>
              </w:rPr>
              <w:t>The amount of loan sanctioned for residential house prop</w:t>
            </w:r>
            <w:r w:rsidR="0030074C" w:rsidRPr="00E32AE0">
              <w:rPr>
                <w:rFonts w:ascii="Trebuchet MS" w:hAnsi="Trebuchet MS"/>
                <w:bCs/>
                <w:color w:val="17365D"/>
              </w:rPr>
              <w:t>erty does not exceed Rs 35 Lakh.</w:t>
            </w:r>
          </w:p>
          <w:p w:rsidR="00EA1F97" w:rsidRPr="00E32AE0" w:rsidRDefault="0030074C" w:rsidP="0030074C">
            <w:pPr>
              <w:pStyle w:val="ListParagraph"/>
              <w:numPr>
                <w:ilvl w:val="0"/>
                <w:numId w:val="12"/>
              </w:numPr>
              <w:spacing w:line="276" w:lineRule="auto"/>
              <w:ind w:right="576"/>
              <w:jc w:val="both"/>
              <w:rPr>
                <w:rFonts w:ascii="Trebuchet MS" w:hAnsi="Trebuchet MS"/>
                <w:bCs/>
                <w:color w:val="17365D"/>
              </w:rPr>
            </w:pPr>
            <w:r w:rsidRPr="00E32AE0">
              <w:rPr>
                <w:rFonts w:ascii="Trebuchet MS" w:hAnsi="Trebuchet MS"/>
                <w:bCs/>
                <w:color w:val="17365D"/>
              </w:rPr>
              <w:t>The value of the residential house property does not exceed Rs 50 lakh.</w:t>
            </w:r>
          </w:p>
          <w:p w:rsidR="0030074C" w:rsidRPr="00E32AE0" w:rsidRDefault="0030074C" w:rsidP="0030074C">
            <w:pPr>
              <w:pStyle w:val="ListParagraph"/>
              <w:numPr>
                <w:ilvl w:val="0"/>
                <w:numId w:val="12"/>
              </w:numPr>
              <w:spacing w:line="276" w:lineRule="auto"/>
              <w:ind w:right="576"/>
              <w:jc w:val="both"/>
              <w:rPr>
                <w:rFonts w:ascii="Trebuchet MS" w:hAnsi="Trebuchet MS"/>
                <w:bCs/>
                <w:color w:val="17365D"/>
              </w:rPr>
            </w:pPr>
            <w:r w:rsidRPr="00E32AE0">
              <w:rPr>
                <w:rFonts w:ascii="Trebuchet MS" w:hAnsi="Trebuchet MS"/>
                <w:bCs/>
                <w:color w:val="17365D"/>
              </w:rPr>
              <w:t>The assessee does not own any residential house property on the date of sanction of loan.</w:t>
            </w:r>
          </w:p>
          <w:p w:rsidR="0030074C" w:rsidRPr="00E32AE0" w:rsidRDefault="0030074C" w:rsidP="0030074C">
            <w:pPr>
              <w:pStyle w:val="ListParagraph"/>
              <w:numPr>
                <w:ilvl w:val="0"/>
                <w:numId w:val="6"/>
              </w:numPr>
              <w:spacing w:line="276" w:lineRule="auto"/>
              <w:ind w:right="576"/>
              <w:jc w:val="both"/>
              <w:rPr>
                <w:rFonts w:ascii="Trebuchet MS" w:hAnsi="Trebuchet MS"/>
                <w:bCs/>
                <w:color w:val="17365D"/>
              </w:rPr>
            </w:pPr>
            <w:r w:rsidRPr="00E32AE0">
              <w:rPr>
                <w:rFonts w:ascii="Trebuchet MS" w:hAnsi="Trebuchet MS"/>
                <w:bCs/>
                <w:color w:val="17365D"/>
              </w:rPr>
              <w:t xml:space="preserve"> </w:t>
            </w:r>
            <w:r w:rsidRPr="00E32AE0">
              <w:rPr>
                <w:rFonts w:ascii="Trebuchet MS" w:hAnsi="Trebuchet MS"/>
                <w:b/>
                <w:bCs/>
                <w:color w:val="17365D"/>
              </w:rPr>
              <w:t>Withdrawal of amount from New Pension Scheme</w:t>
            </w:r>
            <w:r w:rsidRPr="00E32AE0">
              <w:rPr>
                <w:rFonts w:ascii="Trebuchet MS" w:hAnsi="Trebuchet MS"/>
                <w:bCs/>
                <w:color w:val="17365D"/>
              </w:rPr>
              <w:t>:</w:t>
            </w:r>
            <w:r w:rsidR="00B6517D" w:rsidRPr="00E32AE0">
              <w:rPr>
                <w:rFonts w:ascii="Trebuchet MS" w:hAnsi="Trebuchet MS"/>
                <w:bCs/>
                <w:color w:val="17365D"/>
              </w:rPr>
              <w:t xml:space="preserve"> - The amount</w:t>
            </w:r>
            <w:r w:rsidRPr="00E32AE0">
              <w:rPr>
                <w:rFonts w:ascii="Trebuchet MS" w:hAnsi="Trebuchet MS"/>
                <w:bCs/>
                <w:color w:val="17365D"/>
              </w:rPr>
              <w:t xml:space="preserve"> standing to the credit of the assessee for which a deduction has already been claimed, received by an assessee on closure of account or his opting out of NPS Scheme is taxable to the extent of 60%.</w:t>
            </w:r>
            <w:r w:rsidR="00082E38" w:rsidRPr="00E32AE0">
              <w:rPr>
                <w:rFonts w:ascii="Trebuchet MS" w:hAnsi="Trebuchet MS"/>
                <w:bCs/>
                <w:color w:val="17365D"/>
              </w:rPr>
              <w:t xml:space="preserve"> Further provided </w:t>
            </w:r>
            <w:r w:rsidR="003E1453" w:rsidRPr="00E32AE0">
              <w:rPr>
                <w:rFonts w:ascii="Trebuchet MS" w:hAnsi="Trebuchet MS"/>
                <w:bCs/>
                <w:color w:val="17365D"/>
              </w:rPr>
              <w:t>that,</w:t>
            </w:r>
            <w:r w:rsidR="00082E38" w:rsidRPr="00E32AE0">
              <w:rPr>
                <w:rFonts w:ascii="Trebuchet MS" w:hAnsi="Trebuchet MS"/>
                <w:bCs/>
                <w:color w:val="17365D"/>
              </w:rPr>
              <w:t xml:space="preserve"> if an amount received by a nominee on the death of the assessee </w:t>
            </w:r>
            <w:r w:rsidR="00CC11F3" w:rsidRPr="00E32AE0">
              <w:rPr>
                <w:rFonts w:ascii="Trebuchet MS" w:hAnsi="Trebuchet MS"/>
                <w:bCs/>
                <w:color w:val="17365D"/>
              </w:rPr>
              <w:t>then whole</w:t>
            </w:r>
            <w:r w:rsidR="00082E38" w:rsidRPr="00E32AE0">
              <w:rPr>
                <w:rFonts w:ascii="Trebuchet MS" w:hAnsi="Trebuchet MS"/>
                <w:bCs/>
                <w:color w:val="17365D"/>
              </w:rPr>
              <w:t xml:space="preserve"> amount will be exempt from tax. </w:t>
            </w:r>
          </w:p>
          <w:p w:rsidR="003E1453" w:rsidRPr="00E32AE0" w:rsidRDefault="003E1453" w:rsidP="0030074C">
            <w:pPr>
              <w:pStyle w:val="ListParagraph"/>
              <w:numPr>
                <w:ilvl w:val="0"/>
                <w:numId w:val="6"/>
              </w:numPr>
              <w:spacing w:line="276" w:lineRule="auto"/>
              <w:ind w:right="576"/>
              <w:jc w:val="both"/>
              <w:rPr>
                <w:rFonts w:ascii="Trebuchet MS" w:hAnsi="Trebuchet MS"/>
                <w:bCs/>
                <w:color w:val="17365D"/>
              </w:rPr>
            </w:pPr>
            <w:r w:rsidRPr="00E32AE0">
              <w:rPr>
                <w:rFonts w:ascii="Trebuchet MS" w:hAnsi="Trebuchet MS"/>
                <w:b/>
                <w:bCs/>
                <w:color w:val="17365D"/>
              </w:rPr>
              <w:lastRenderedPageBreak/>
              <w:t xml:space="preserve">Holding period in case of Unlisted </w:t>
            </w:r>
            <w:r w:rsidR="00513E0D" w:rsidRPr="00E32AE0">
              <w:rPr>
                <w:rFonts w:ascii="Trebuchet MS" w:hAnsi="Trebuchet MS"/>
                <w:b/>
                <w:bCs/>
                <w:color w:val="17365D"/>
              </w:rPr>
              <w:t>Shares</w:t>
            </w:r>
            <w:r w:rsidR="00513E0D" w:rsidRPr="00E32AE0">
              <w:rPr>
                <w:rFonts w:ascii="Trebuchet MS" w:hAnsi="Trebuchet MS"/>
                <w:bCs/>
                <w:color w:val="17365D"/>
              </w:rPr>
              <w:t>: -</w:t>
            </w:r>
            <w:r w:rsidRPr="00E32AE0">
              <w:rPr>
                <w:rFonts w:ascii="Trebuchet MS" w:hAnsi="Trebuchet MS"/>
                <w:bCs/>
                <w:color w:val="17365D"/>
              </w:rPr>
              <w:t xml:space="preserve"> Holding period of unlisted shares </w:t>
            </w:r>
            <w:r w:rsidR="00513E0D" w:rsidRPr="00E32AE0">
              <w:rPr>
                <w:rFonts w:ascii="Trebuchet MS" w:hAnsi="Trebuchet MS"/>
                <w:bCs/>
                <w:color w:val="17365D"/>
              </w:rPr>
              <w:t>(equity</w:t>
            </w:r>
            <w:r w:rsidRPr="00E32AE0">
              <w:rPr>
                <w:rFonts w:ascii="Trebuchet MS" w:hAnsi="Trebuchet MS"/>
                <w:bCs/>
                <w:color w:val="17365D"/>
              </w:rPr>
              <w:t xml:space="preserve"> or preference share) has been reduced from 36 </w:t>
            </w:r>
            <w:r w:rsidR="00B6517D" w:rsidRPr="00E32AE0">
              <w:rPr>
                <w:rFonts w:ascii="Trebuchet MS" w:hAnsi="Trebuchet MS"/>
                <w:bCs/>
                <w:color w:val="17365D"/>
              </w:rPr>
              <w:t>months</w:t>
            </w:r>
            <w:r w:rsidRPr="00E32AE0">
              <w:rPr>
                <w:rFonts w:ascii="Trebuchet MS" w:hAnsi="Trebuchet MS"/>
                <w:bCs/>
                <w:color w:val="17365D"/>
              </w:rPr>
              <w:t xml:space="preserve"> to 24 month</w:t>
            </w:r>
            <w:r w:rsidR="00B6517D" w:rsidRPr="00E32AE0">
              <w:rPr>
                <w:rFonts w:ascii="Trebuchet MS" w:hAnsi="Trebuchet MS"/>
                <w:bCs/>
                <w:color w:val="17365D"/>
              </w:rPr>
              <w:t>s</w:t>
            </w:r>
            <w:r w:rsidRPr="00E32AE0">
              <w:rPr>
                <w:rFonts w:ascii="Trebuchet MS" w:hAnsi="Trebuchet MS"/>
                <w:bCs/>
                <w:color w:val="17365D"/>
              </w:rPr>
              <w:t xml:space="preserve"> to qualify for short term capital asset.</w:t>
            </w:r>
          </w:p>
          <w:p w:rsidR="003864A3" w:rsidRDefault="00BB09A4" w:rsidP="0030074C">
            <w:pPr>
              <w:pStyle w:val="ListParagraph"/>
              <w:numPr>
                <w:ilvl w:val="0"/>
                <w:numId w:val="6"/>
              </w:numPr>
              <w:spacing w:line="276" w:lineRule="auto"/>
              <w:ind w:right="576"/>
              <w:jc w:val="both"/>
              <w:rPr>
                <w:rFonts w:ascii="Trebuchet MS" w:hAnsi="Trebuchet MS"/>
                <w:bCs/>
                <w:color w:val="17365D"/>
              </w:rPr>
            </w:pPr>
            <w:r w:rsidRPr="00E32AE0">
              <w:rPr>
                <w:rFonts w:ascii="Trebuchet MS" w:hAnsi="Trebuchet MS"/>
                <w:b/>
                <w:bCs/>
                <w:color w:val="17365D"/>
              </w:rPr>
              <w:t>Belated return u/s 139(4)</w:t>
            </w:r>
            <w:r w:rsidRPr="00E32AE0">
              <w:rPr>
                <w:rFonts w:ascii="Trebuchet MS" w:hAnsi="Trebuchet MS"/>
                <w:bCs/>
                <w:color w:val="17365D"/>
              </w:rPr>
              <w:t>:</w:t>
            </w:r>
            <w:r w:rsidR="00B6517D" w:rsidRPr="00E32AE0">
              <w:rPr>
                <w:rFonts w:ascii="Trebuchet MS" w:hAnsi="Trebuchet MS"/>
                <w:bCs/>
                <w:color w:val="17365D"/>
              </w:rPr>
              <w:t xml:space="preserve"> </w:t>
            </w:r>
            <w:r w:rsidRPr="00E32AE0">
              <w:rPr>
                <w:rFonts w:ascii="Trebuchet MS" w:hAnsi="Trebuchet MS"/>
                <w:bCs/>
                <w:color w:val="17365D"/>
              </w:rPr>
              <w:t>- The assessee can furnish the return of any previous year till the end of relevant assessment year. Earlier it was before the expiry of one year from the relevant assessment year. For e.g</w:t>
            </w:r>
            <w:r w:rsidR="00B6517D" w:rsidRPr="00E32AE0">
              <w:rPr>
                <w:rFonts w:ascii="Trebuchet MS" w:hAnsi="Trebuchet MS"/>
                <w:bCs/>
                <w:color w:val="17365D"/>
              </w:rPr>
              <w:t>. return for financial year 2017-18</w:t>
            </w:r>
            <w:r w:rsidRPr="00E32AE0">
              <w:rPr>
                <w:rFonts w:ascii="Trebuchet MS" w:hAnsi="Trebuchet MS"/>
                <w:bCs/>
                <w:color w:val="17365D"/>
              </w:rPr>
              <w:t xml:space="preserve"> can be filed till 31</w:t>
            </w:r>
            <w:r w:rsidRPr="00E32AE0">
              <w:rPr>
                <w:rFonts w:ascii="Trebuchet MS" w:hAnsi="Trebuchet MS"/>
                <w:bCs/>
                <w:color w:val="17365D"/>
                <w:vertAlign w:val="superscript"/>
              </w:rPr>
              <w:t>st</w:t>
            </w:r>
            <w:r w:rsidR="00B6517D" w:rsidRPr="00E32AE0">
              <w:rPr>
                <w:rFonts w:ascii="Trebuchet MS" w:hAnsi="Trebuchet MS"/>
                <w:bCs/>
                <w:color w:val="17365D"/>
              </w:rPr>
              <w:t xml:space="preserve"> March 2019</w:t>
            </w:r>
            <w:r w:rsidRPr="00E32AE0">
              <w:rPr>
                <w:rFonts w:ascii="Trebuchet MS" w:hAnsi="Trebuchet MS"/>
                <w:bCs/>
                <w:color w:val="17365D"/>
              </w:rPr>
              <w:t>.</w:t>
            </w:r>
            <w:r w:rsidR="00807515" w:rsidRPr="00E32AE0">
              <w:rPr>
                <w:rFonts w:ascii="Trebuchet MS" w:hAnsi="Trebuchet MS"/>
                <w:bCs/>
                <w:color w:val="17365D"/>
              </w:rPr>
              <w:t xml:space="preserve">but </w:t>
            </w:r>
          </w:p>
          <w:p w:rsidR="003E1453" w:rsidRPr="003864A3" w:rsidRDefault="00807515" w:rsidP="003864A3">
            <w:pPr>
              <w:pStyle w:val="ListParagraph"/>
              <w:spacing w:line="276" w:lineRule="auto"/>
              <w:ind w:left="936" w:right="576"/>
              <w:jc w:val="both"/>
              <w:rPr>
                <w:rFonts w:ascii="Trebuchet MS" w:hAnsi="Trebuchet MS"/>
                <w:bCs/>
                <w:color w:val="17365D"/>
              </w:rPr>
            </w:pPr>
            <w:r w:rsidRPr="003864A3">
              <w:rPr>
                <w:rFonts w:ascii="Trebuchet MS" w:hAnsi="Trebuchet MS"/>
                <w:bCs/>
                <w:color w:val="17365D"/>
              </w:rPr>
              <w:t>In the </w:t>
            </w:r>
            <w:hyperlink r:id="rId17" w:history="1">
              <w:r w:rsidRPr="003864A3">
                <w:rPr>
                  <w:rFonts w:ascii="Trebuchet MS" w:hAnsi="Trebuchet MS"/>
                  <w:color w:val="17365D"/>
                </w:rPr>
                <w:t>2018 Budget</w:t>
              </w:r>
            </w:hyperlink>
            <w:r w:rsidRPr="003864A3">
              <w:rPr>
                <w:rFonts w:ascii="Trebuchet MS" w:hAnsi="Trebuchet MS"/>
                <w:bCs/>
                <w:color w:val="17365D"/>
              </w:rPr>
              <w:t xml:space="preserve"> announcement relating to a new section, 234F has been announced by the Government. Section 234F will be applicable for returns filed for the financial year 2017 – 18 onwards A penalty of Rs.5000 will be applicable for returns filed after the due date of 31st July but before 31st December of the relevant assessment year. In case an income tax return is filed after 31st December, a penalty of </w:t>
            </w:r>
            <w:r w:rsidR="001E6F75" w:rsidRPr="003864A3">
              <w:rPr>
                <w:rFonts w:ascii="Trebuchet MS" w:hAnsi="Trebuchet MS"/>
                <w:bCs/>
                <w:color w:val="17365D"/>
              </w:rPr>
              <w:t>Rs. 10,000</w:t>
            </w:r>
            <w:r w:rsidRPr="003864A3">
              <w:rPr>
                <w:rFonts w:ascii="Trebuchet MS" w:hAnsi="Trebuchet MS"/>
                <w:bCs/>
                <w:color w:val="17365D"/>
              </w:rPr>
              <w:t xml:space="preserve"> will be applicable. For assesses with a taxable income of </w:t>
            </w:r>
            <w:r w:rsidR="001E6F75" w:rsidRPr="003864A3">
              <w:rPr>
                <w:rFonts w:ascii="Trebuchet MS" w:hAnsi="Trebuchet MS"/>
                <w:bCs/>
                <w:color w:val="17365D"/>
              </w:rPr>
              <w:t>up to</w:t>
            </w:r>
            <w:r w:rsidRPr="003864A3">
              <w:rPr>
                <w:rFonts w:ascii="Trebuchet MS" w:hAnsi="Trebuchet MS"/>
                <w:bCs/>
                <w:color w:val="17365D"/>
              </w:rPr>
              <w:t xml:space="preserve"> </w:t>
            </w:r>
            <w:r w:rsidR="001E6F75" w:rsidRPr="003864A3">
              <w:rPr>
                <w:rFonts w:ascii="Trebuchet MS" w:hAnsi="Trebuchet MS"/>
                <w:bCs/>
                <w:color w:val="17365D"/>
              </w:rPr>
              <w:t>Rs. 500,000</w:t>
            </w:r>
            <w:r w:rsidRPr="003864A3">
              <w:rPr>
                <w:rFonts w:ascii="Trebuchet MS" w:hAnsi="Trebuchet MS"/>
                <w:bCs/>
                <w:color w:val="17365D"/>
              </w:rPr>
              <w:t>, a reduced penalty of Rs.1000 will be applicable.</w:t>
            </w:r>
          </w:p>
          <w:p w:rsidR="006B7DC5" w:rsidRPr="00E32AE0" w:rsidRDefault="006B7DC5" w:rsidP="006B7DC5">
            <w:pPr>
              <w:pStyle w:val="ListParagraph"/>
              <w:spacing w:line="276" w:lineRule="auto"/>
              <w:ind w:left="936" w:right="576"/>
              <w:jc w:val="both"/>
              <w:rPr>
                <w:rFonts w:ascii="Trebuchet MS" w:hAnsi="Trebuchet MS"/>
                <w:bCs/>
                <w:color w:val="17365D"/>
              </w:rPr>
            </w:pPr>
            <w:bookmarkStart w:id="3" w:name="_GoBack"/>
            <w:bookmarkEnd w:id="3"/>
          </w:p>
          <w:p w:rsidR="00513E0D" w:rsidRPr="00E32AE0" w:rsidRDefault="00BB09A4" w:rsidP="00513E0D">
            <w:pPr>
              <w:pStyle w:val="ListParagraph"/>
              <w:numPr>
                <w:ilvl w:val="0"/>
                <w:numId w:val="6"/>
              </w:numPr>
              <w:spacing w:line="276" w:lineRule="auto"/>
              <w:ind w:right="576"/>
              <w:jc w:val="both"/>
              <w:rPr>
                <w:rFonts w:ascii="Trebuchet MS" w:hAnsi="Trebuchet MS"/>
                <w:bCs/>
                <w:color w:val="17365D"/>
              </w:rPr>
            </w:pPr>
            <w:r w:rsidRPr="00E32AE0">
              <w:rPr>
                <w:rFonts w:ascii="Trebuchet MS" w:hAnsi="Trebuchet MS"/>
                <w:b/>
                <w:bCs/>
                <w:color w:val="17365D"/>
              </w:rPr>
              <w:t>Advance tax installment</w:t>
            </w:r>
            <w:r w:rsidRPr="00E32AE0">
              <w:rPr>
                <w:rFonts w:ascii="Trebuchet MS" w:hAnsi="Trebuchet MS"/>
                <w:bCs/>
                <w:color w:val="17365D"/>
              </w:rPr>
              <w:t xml:space="preserve">: - The assessee is required to pay advance tax in four installments i.e. </w:t>
            </w:r>
            <w:r w:rsidR="00513E0D" w:rsidRPr="00E32AE0">
              <w:rPr>
                <w:rFonts w:ascii="Trebuchet MS" w:hAnsi="Trebuchet MS"/>
                <w:bCs/>
                <w:color w:val="17365D"/>
              </w:rPr>
              <w:t>15 %( on and before 15</w:t>
            </w:r>
            <w:r w:rsidR="00513E0D" w:rsidRPr="003864A3">
              <w:rPr>
                <w:rFonts w:ascii="Trebuchet MS" w:hAnsi="Trebuchet MS"/>
                <w:bCs/>
                <w:color w:val="17365D"/>
              </w:rPr>
              <w:t>th</w:t>
            </w:r>
            <w:r w:rsidR="00513E0D" w:rsidRPr="00E32AE0">
              <w:rPr>
                <w:rFonts w:ascii="Trebuchet MS" w:hAnsi="Trebuchet MS"/>
                <w:bCs/>
                <w:color w:val="17365D"/>
              </w:rPr>
              <w:t xml:space="preserve"> June), 45% (on and before 15 September), 75% (on and before 15 December) and 100% (on and before 15 March). For assessee having presumptive income u/s 44AD or 44ADA (1) is required to pay 100% advance tax till 15 March.</w:t>
            </w:r>
          </w:p>
          <w:p w:rsidR="00513E0D" w:rsidRPr="00E32AE0" w:rsidRDefault="00513E0D" w:rsidP="00513E0D">
            <w:pPr>
              <w:pStyle w:val="ListParagraph"/>
              <w:numPr>
                <w:ilvl w:val="0"/>
                <w:numId w:val="6"/>
              </w:numPr>
              <w:spacing w:line="276" w:lineRule="auto"/>
              <w:ind w:right="576"/>
              <w:jc w:val="both"/>
              <w:rPr>
                <w:rFonts w:ascii="Trebuchet MS" w:hAnsi="Trebuchet MS"/>
                <w:bCs/>
                <w:color w:val="17365D"/>
              </w:rPr>
            </w:pPr>
            <w:r w:rsidRPr="003864A3">
              <w:rPr>
                <w:rFonts w:ascii="Trebuchet MS" w:hAnsi="Trebuchet MS"/>
                <w:b/>
                <w:bCs/>
                <w:color w:val="17365D"/>
              </w:rPr>
              <w:t>TDS on “Payment of accumulated balance due to an employee” u/s 192A</w:t>
            </w:r>
            <w:r w:rsidR="00CC11F3" w:rsidRPr="003864A3">
              <w:rPr>
                <w:rFonts w:ascii="Trebuchet MS" w:hAnsi="Trebuchet MS"/>
                <w:b/>
                <w:bCs/>
                <w:color w:val="17365D"/>
              </w:rPr>
              <w:t>:</w:t>
            </w:r>
            <w:r w:rsidR="00B6517D" w:rsidRPr="00E32AE0">
              <w:rPr>
                <w:color w:val="17365D"/>
              </w:rPr>
              <w:t xml:space="preserve"> </w:t>
            </w:r>
            <w:r w:rsidR="00CC11F3" w:rsidRPr="00E32AE0">
              <w:rPr>
                <w:color w:val="17365D"/>
              </w:rPr>
              <w:t xml:space="preserve">- </w:t>
            </w:r>
            <w:r w:rsidR="00CC11F3" w:rsidRPr="00E32AE0">
              <w:rPr>
                <w:rFonts w:ascii="Trebuchet MS" w:hAnsi="Trebuchet MS"/>
                <w:bCs/>
                <w:color w:val="17365D"/>
              </w:rPr>
              <w:t>Threshold</w:t>
            </w:r>
            <w:r w:rsidRPr="00E32AE0">
              <w:rPr>
                <w:rFonts w:ascii="Trebuchet MS" w:hAnsi="Trebuchet MS"/>
                <w:bCs/>
                <w:color w:val="17365D"/>
              </w:rPr>
              <w:t xml:space="preserve"> limit is increased from Rs</w:t>
            </w:r>
            <w:r w:rsidR="003864A3">
              <w:rPr>
                <w:rFonts w:ascii="Trebuchet MS" w:hAnsi="Trebuchet MS"/>
                <w:bCs/>
                <w:color w:val="17365D"/>
              </w:rPr>
              <w:t xml:space="preserve">. </w:t>
            </w:r>
            <w:r w:rsidRPr="00E32AE0">
              <w:rPr>
                <w:rFonts w:ascii="Trebuchet MS" w:hAnsi="Trebuchet MS"/>
                <w:bCs/>
                <w:color w:val="17365D"/>
              </w:rPr>
              <w:t>30,000 to Rs</w:t>
            </w:r>
            <w:r w:rsidR="003864A3">
              <w:rPr>
                <w:rFonts w:ascii="Trebuchet MS" w:hAnsi="Trebuchet MS"/>
                <w:bCs/>
                <w:color w:val="17365D"/>
              </w:rPr>
              <w:t>.</w:t>
            </w:r>
            <w:r w:rsidRPr="00E32AE0">
              <w:rPr>
                <w:rFonts w:ascii="Trebuchet MS" w:hAnsi="Trebuchet MS"/>
                <w:bCs/>
                <w:color w:val="17365D"/>
              </w:rPr>
              <w:t xml:space="preserve"> 50,000 with effect from 1st June</w:t>
            </w:r>
            <w:r w:rsidR="00E95E32" w:rsidRPr="00E32AE0">
              <w:rPr>
                <w:rFonts w:ascii="Trebuchet MS" w:hAnsi="Trebuchet MS"/>
                <w:bCs/>
                <w:color w:val="17365D"/>
              </w:rPr>
              <w:t xml:space="preserve"> 2016</w:t>
            </w:r>
            <w:r w:rsidRPr="00E32AE0">
              <w:rPr>
                <w:rFonts w:ascii="Trebuchet MS" w:hAnsi="Trebuchet MS"/>
                <w:bCs/>
                <w:color w:val="17365D"/>
              </w:rPr>
              <w:t>.</w:t>
            </w:r>
          </w:p>
          <w:p w:rsidR="00CC11F3" w:rsidRPr="00E32AE0" w:rsidRDefault="00CC11F3" w:rsidP="00513E0D">
            <w:pPr>
              <w:pStyle w:val="ListParagraph"/>
              <w:numPr>
                <w:ilvl w:val="0"/>
                <w:numId w:val="6"/>
              </w:numPr>
              <w:spacing w:line="276" w:lineRule="auto"/>
              <w:ind w:right="576"/>
              <w:jc w:val="both"/>
              <w:rPr>
                <w:rFonts w:ascii="Trebuchet MS" w:hAnsi="Trebuchet MS"/>
                <w:bCs/>
                <w:color w:val="17365D"/>
              </w:rPr>
            </w:pPr>
            <w:r w:rsidRPr="003864A3">
              <w:rPr>
                <w:rFonts w:ascii="Trebuchet MS" w:hAnsi="Trebuchet MS"/>
                <w:b/>
                <w:bCs/>
                <w:color w:val="17365D"/>
              </w:rPr>
              <w:t xml:space="preserve">Deduction in respect of rent paid </w:t>
            </w:r>
            <w:r w:rsidRPr="00E32AE0">
              <w:rPr>
                <w:rFonts w:ascii="Trebuchet MS" w:hAnsi="Trebuchet MS"/>
                <w:b/>
                <w:bCs/>
                <w:color w:val="17365D"/>
              </w:rPr>
              <w:t>(Section 80GG):</w:t>
            </w:r>
            <w:r w:rsidR="00B6517D" w:rsidRPr="00E32AE0">
              <w:rPr>
                <w:rFonts w:ascii="Trebuchet MS" w:hAnsi="Trebuchet MS"/>
                <w:b/>
                <w:bCs/>
                <w:color w:val="17365D"/>
              </w:rPr>
              <w:t xml:space="preserve"> </w:t>
            </w:r>
            <w:r w:rsidRPr="00E32AE0">
              <w:rPr>
                <w:rFonts w:ascii="Trebuchet MS" w:hAnsi="Trebuchet MS"/>
                <w:b/>
                <w:bCs/>
                <w:color w:val="17365D"/>
              </w:rPr>
              <w:t>-</w:t>
            </w:r>
            <w:r w:rsidRPr="00E32AE0">
              <w:rPr>
                <w:rFonts w:ascii="Trebuchet MS" w:hAnsi="Trebuchet MS"/>
                <w:bCs/>
                <w:color w:val="17365D"/>
              </w:rPr>
              <w:t xml:space="preserve"> Threshold limit is increased from Rs</w:t>
            </w:r>
            <w:r w:rsidR="003864A3">
              <w:rPr>
                <w:rFonts w:ascii="Trebuchet MS" w:hAnsi="Trebuchet MS"/>
                <w:bCs/>
                <w:color w:val="17365D"/>
              </w:rPr>
              <w:t>.</w:t>
            </w:r>
            <w:r w:rsidRPr="00E32AE0">
              <w:rPr>
                <w:rFonts w:ascii="Trebuchet MS" w:hAnsi="Trebuchet MS"/>
                <w:bCs/>
                <w:color w:val="17365D"/>
              </w:rPr>
              <w:t xml:space="preserve"> 24</w:t>
            </w:r>
            <w:r w:rsidR="00DB3D5C" w:rsidRPr="00E32AE0">
              <w:rPr>
                <w:rFonts w:ascii="Trebuchet MS" w:hAnsi="Trebuchet MS"/>
                <w:bCs/>
                <w:color w:val="17365D"/>
              </w:rPr>
              <w:t>,</w:t>
            </w:r>
            <w:r w:rsidRPr="00E32AE0">
              <w:rPr>
                <w:rFonts w:ascii="Trebuchet MS" w:hAnsi="Trebuchet MS"/>
                <w:bCs/>
                <w:color w:val="17365D"/>
              </w:rPr>
              <w:t>000 to Rs</w:t>
            </w:r>
            <w:r w:rsidR="003864A3">
              <w:rPr>
                <w:rFonts w:ascii="Trebuchet MS" w:hAnsi="Trebuchet MS"/>
                <w:bCs/>
                <w:color w:val="17365D"/>
              </w:rPr>
              <w:t xml:space="preserve">. </w:t>
            </w:r>
            <w:r w:rsidRPr="00E32AE0">
              <w:rPr>
                <w:rFonts w:ascii="Trebuchet MS" w:hAnsi="Trebuchet MS"/>
                <w:bCs/>
                <w:color w:val="17365D"/>
              </w:rPr>
              <w:t>60</w:t>
            </w:r>
            <w:r w:rsidR="00DB3D5C" w:rsidRPr="00E32AE0">
              <w:rPr>
                <w:rFonts w:ascii="Trebuchet MS" w:hAnsi="Trebuchet MS"/>
                <w:bCs/>
                <w:color w:val="17365D"/>
              </w:rPr>
              <w:t>,</w:t>
            </w:r>
            <w:r w:rsidRPr="00E32AE0">
              <w:rPr>
                <w:rFonts w:ascii="Trebuchet MS" w:hAnsi="Trebuchet MS"/>
                <w:bCs/>
                <w:color w:val="17365D"/>
              </w:rPr>
              <w:t>000.</w:t>
            </w:r>
          </w:p>
          <w:p w:rsidR="003E1453" w:rsidRPr="003864A3" w:rsidRDefault="003E1453" w:rsidP="003864A3">
            <w:pPr>
              <w:pStyle w:val="ListParagraph"/>
              <w:spacing w:line="276" w:lineRule="auto"/>
              <w:ind w:left="936" w:right="576"/>
              <w:jc w:val="both"/>
              <w:rPr>
                <w:rFonts w:ascii="Trebuchet MS" w:hAnsi="Trebuchet MS"/>
                <w:bCs/>
                <w:color w:val="17365D"/>
              </w:rPr>
            </w:pPr>
          </w:p>
          <w:p w:rsidR="00E95E32" w:rsidRPr="00E32AE0" w:rsidRDefault="00E95E32" w:rsidP="00E95E32">
            <w:pPr>
              <w:spacing w:line="276" w:lineRule="auto"/>
              <w:ind w:left="576" w:right="576"/>
              <w:jc w:val="both"/>
              <w:rPr>
                <w:rFonts w:ascii="Trebuchet MS" w:hAnsi="Trebuchet MS"/>
                <w:color w:val="17365D"/>
              </w:rPr>
            </w:pPr>
            <w:r w:rsidRPr="00E32AE0">
              <w:rPr>
                <w:rFonts w:ascii="Trebuchet MS" w:hAnsi="Trebuchet MS"/>
                <w:color w:val="17365D"/>
              </w:rPr>
              <w:t xml:space="preserve">Warm Regards,    </w:t>
            </w:r>
          </w:p>
          <w:p w:rsidR="00D71F2B" w:rsidRPr="00E32AE0" w:rsidRDefault="00E95E32" w:rsidP="00E95E32">
            <w:pPr>
              <w:spacing w:line="276" w:lineRule="auto"/>
              <w:ind w:left="576" w:right="576"/>
              <w:jc w:val="both"/>
              <w:rPr>
                <w:rFonts w:ascii="Trebuchet MS" w:hAnsi="Trebuchet MS"/>
                <w:color w:val="17365D"/>
              </w:rPr>
            </w:pPr>
            <w:r w:rsidRPr="00E32AE0">
              <w:rPr>
                <w:rFonts w:ascii="Trebuchet MS" w:hAnsi="Trebuchet MS"/>
                <w:b/>
                <w:bCs/>
                <w:color w:val="17365D"/>
              </w:rPr>
              <w:t>FSS - ES Team</w:t>
            </w:r>
          </w:p>
        </w:tc>
      </w:tr>
      <w:tr w:rsidR="00D94898" w:rsidRPr="00F765F7" w:rsidTr="00994065">
        <w:trPr>
          <w:trHeight w:val="3000"/>
          <w:tblCellSpacing w:w="0" w:type="dxa"/>
          <w:jc w:val="center"/>
        </w:trPr>
        <w:tc>
          <w:tcPr>
            <w:tcW w:w="0" w:type="auto"/>
            <w:shd w:val="clear" w:color="auto" w:fill="FFECF2"/>
          </w:tcPr>
          <w:p w:rsidR="00D94898" w:rsidRPr="00037A52" w:rsidRDefault="00D94898">
            <w:pPr>
              <w:spacing w:line="276" w:lineRule="auto"/>
              <w:rPr>
                <w:color w:val="17365D"/>
              </w:rPr>
            </w:pPr>
          </w:p>
        </w:tc>
      </w:tr>
    </w:tbl>
    <w:p w:rsidR="00B11D13" w:rsidRPr="00A5674C" w:rsidRDefault="00B11D13" w:rsidP="00A5674C"/>
    <w:sectPr w:rsidR="00B11D13" w:rsidRPr="00A5674C" w:rsidSect="003E2513">
      <w:pgSz w:w="11907" w:h="1683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701" w:rsidRDefault="00BB2701" w:rsidP="00E94B9F">
      <w:r>
        <w:separator/>
      </w:r>
    </w:p>
  </w:endnote>
  <w:endnote w:type="continuationSeparator" w:id="0">
    <w:p w:rsidR="00BB2701" w:rsidRDefault="00BB2701" w:rsidP="00E94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701" w:rsidRDefault="00BB2701" w:rsidP="00E94B9F">
      <w:r>
        <w:separator/>
      </w:r>
    </w:p>
  </w:footnote>
  <w:footnote w:type="continuationSeparator" w:id="0">
    <w:p w:rsidR="00BB2701" w:rsidRDefault="00BB2701" w:rsidP="00E94B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7EB"/>
    <w:multiLevelType w:val="hybridMultilevel"/>
    <w:tmpl w:val="5F68AF22"/>
    <w:lvl w:ilvl="0" w:tplc="04E40FE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05F6512B"/>
    <w:multiLevelType w:val="hybridMultilevel"/>
    <w:tmpl w:val="B7A614A2"/>
    <w:lvl w:ilvl="0" w:tplc="D6AC0F3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973308B"/>
    <w:multiLevelType w:val="hybridMultilevel"/>
    <w:tmpl w:val="1CD434A0"/>
    <w:lvl w:ilvl="0" w:tplc="04090011">
      <w:start w:val="1"/>
      <w:numFmt w:val="decimal"/>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3" w15:restartNumberingAfterBreak="0">
    <w:nsid w:val="0C195FB9"/>
    <w:multiLevelType w:val="hybridMultilevel"/>
    <w:tmpl w:val="A3823866"/>
    <w:lvl w:ilvl="0" w:tplc="6D40BE86">
      <w:start w:val="1"/>
      <w:numFmt w:val="decimal"/>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4" w15:restartNumberingAfterBreak="0">
    <w:nsid w:val="227E6C8A"/>
    <w:multiLevelType w:val="hybridMultilevel"/>
    <w:tmpl w:val="78D60B8E"/>
    <w:lvl w:ilvl="0" w:tplc="40090019">
      <w:start w:val="1"/>
      <w:numFmt w:val="lowerLetter"/>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5" w15:restartNumberingAfterBreak="0">
    <w:nsid w:val="2FE641A0"/>
    <w:multiLevelType w:val="hybridMultilevel"/>
    <w:tmpl w:val="9B021D12"/>
    <w:lvl w:ilvl="0" w:tplc="0409000F">
      <w:start w:val="1"/>
      <w:numFmt w:val="decimal"/>
      <w:lvlText w:val="%1."/>
      <w:lvlJc w:val="left"/>
      <w:pPr>
        <w:ind w:left="136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5C0CB5"/>
    <w:multiLevelType w:val="hybridMultilevel"/>
    <w:tmpl w:val="7D28012E"/>
    <w:lvl w:ilvl="0" w:tplc="04090011">
      <w:start w:val="1"/>
      <w:numFmt w:val="decimal"/>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7" w15:restartNumberingAfterBreak="0">
    <w:nsid w:val="42FD29E2"/>
    <w:multiLevelType w:val="hybridMultilevel"/>
    <w:tmpl w:val="FE96662A"/>
    <w:lvl w:ilvl="0" w:tplc="8A401D58">
      <w:numFmt w:val="bullet"/>
      <w:lvlText w:val="-"/>
      <w:lvlJc w:val="left"/>
      <w:pPr>
        <w:ind w:left="1296" w:hanging="360"/>
      </w:pPr>
      <w:rPr>
        <w:rFonts w:ascii="Trebuchet MS" w:eastAsia="Calibri" w:hAnsi="Trebuchet MS" w:cs="Times New Roman"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8" w15:restartNumberingAfterBreak="0">
    <w:nsid w:val="4A304756"/>
    <w:multiLevelType w:val="hybridMultilevel"/>
    <w:tmpl w:val="63649322"/>
    <w:lvl w:ilvl="0" w:tplc="174E7F18">
      <w:start w:val="1"/>
      <w:numFmt w:val="decimal"/>
      <w:lvlText w:val="%1."/>
      <w:lvlJc w:val="left"/>
      <w:pPr>
        <w:ind w:left="936" w:hanging="360"/>
      </w:pPr>
      <w:rPr>
        <w:rFonts w:ascii="Trebuchet MS" w:hAnsi="Trebuchet MS" w:hint="default"/>
        <w:color w:val="17365D"/>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9" w15:restartNumberingAfterBreak="0">
    <w:nsid w:val="5953213C"/>
    <w:multiLevelType w:val="hybridMultilevel"/>
    <w:tmpl w:val="F5601682"/>
    <w:lvl w:ilvl="0" w:tplc="6C382C4E">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0" w15:restartNumberingAfterBreak="0">
    <w:nsid w:val="690237DF"/>
    <w:multiLevelType w:val="hybridMultilevel"/>
    <w:tmpl w:val="47F84B4E"/>
    <w:lvl w:ilvl="0" w:tplc="FF4C998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729E6B2E"/>
    <w:multiLevelType w:val="hybridMultilevel"/>
    <w:tmpl w:val="39C6E980"/>
    <w:lvl w:ilvl="0" w:tplc="17BE1B9A">
      <w:start w:val="1"/>
      <w:numFmt w:val="lowerLetter"/>
      <w:lvlText w:val="(%1)"/>
      <w:lvlJc w:val="left"/>
      <w:pPr>
        <w:ind w:left="1296" w:hanging="360"/>
      </w:pPr>
      <w:rPr>
        <w:rFonts w:hint="default"/>
        <w:b/>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6"/>
  </w:num>
  <w:num w:numId="5">
    <w:abstractNumId w:val="2"/>
  </w:num>
  <w:num w:numId="6">
    <w:abstractNumId w:val="1"/>
  </w:num>
  <w:num w:numId="7">
    <w:abstractNumId w:val="8"/>
  </w:num>
  <w:num w:numId="8">
    <w:abstractNumId w:val="9"/>
  </w:num>
  <w:num w:numId="9">
    <w:abstractNumId w:val="7"/>
  </w:num>
  <w:num w:numId="10">
    <w:abstractNumId w:val="11"/>
  </w:num>
  <w:num w:numId="11">
    <w:abstractNumId w:val="3"/>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5F7"/>
    <w:rsid w:val="000045CE"/>
    <w:rsid w:val="000208AF"/>
    <w:rsid w:val="000211EB"/>
    <w:rsid w:val="00023074"/>
    <w:rsid w:val="00036FB9"/>
    <w:rsid w:val="00037A52"/>
    <w:rsid w:val="00043382"/>
    <w:rsid w:val="00043538"/>
    <w:rsid w:val="000549E9"/>
    <w:rsid w:val="00065A91"/>
    <w:rsid w:val="00076A24"/>
    <w:rsid w:val="000801DC"/>
    <w:rsid w:val="00082E38"/>
    <w:rsid w:val="000A6A54"/>
    <w:rsid w:val="000B01AC"/>
    <w:rsid w:val="000D4AE2"/>
    <w:rsid w:val="000E6D68"/>
    <w:rsid w:val="00132A99"/>
    <w:rsid w:val="001364AD"/>
    <w:rsid w:val="0014374B"/>
    <w:rsid w:val="00155E97"/>
    <w:rsid w:val="0015689B"/>
    <w:rsid w:val="001644DA"/>
    <w:rsid w:val="00171CB0"/>
    <w:rsid w:val="00182899"/>
    <w:rsid w:val="001834B1"/>
    <w:rsid w:val="00186B03"/>
    <w:rsid w:val="0019023F"/>
    <w:rsid w:val="001976D0"/>
    <w:rsid w:val="001B3C94"/>
    <w:rsid w:val="001D491A"/>
    <w:rsid w:val="001E6F75"/>
    <w:rsid w:val="00205926"/>
    <w:rsid w:val="00206241"/>
    <w:rsid w:val="0022521C"/>
    <w:rsid w:val="0028335A"/>
    <w:rsid w:val="002E2DE2"/>
    <w:rsid w:val="0030074C"/>
    <w:rsid w:val="00323374"/>
    <w:rsid w:val="003411D8"/>
    <w:rsid w:val="003512C3"/>
    <w:rsid w:val="003565B0"/>
    <w:rsid w:val="00360D43"/>
    <w:rsid w:val="00385973"/>
    <w:rsid w:val="003864A3"/>
    <w:rsid w:val="00390FA5"/>
    <w:rsid w:val="003C3D23"/>
    <w:rsid w:val="003C5F6F"/>
    <w:rsid w:val="003D0F4A"/>
    <w:rsid w:val="003D1473"/>
    <w:rsid w:val="003E1453"/>
    <w:rsid w:val="003E2513"/>
    <w:rsid w:val="004010C4"/>
    <w:rsid w:val="00404130"/>
    <w:rsid w:val="00404332"/>
    <w:rsid w:val="004150A7"/>
    <w:rsid w:val="00427923"/>
    <w:rsid w:val="004375C3"/>
    <w:rsid w:val="00450A5D"/>
    <w:rsid w:val="004731D7"/>
    <w:rsid w:val="00493A85"/>
    <w:rsid w:val="004B06C4"/>
    <w:rsid w:val="004B1F37"/>
    <w:rsid w:val="004C3BA6"/>
    <w:rsid w:val="004C778D"/>
    <w:rsid w:val="004E0F28"/>
    <w:rsid w:val="004E4CC1"/>
    <w:rsid w:val="004F75E5"/>
    <w:rsid w:val="005112F6"/>
    <w:rsid w:val="00513E0D"/>
    <w:rsid w:val="005279DF"/>
    <w:rsid w:val="00531B60"/>
    <w:rsid w:val="00540994"/>
    <w:rsid w:val="005821D3"/>
    <w:rsid w:val="0058676B"/>
    <w:rsid w:val="00587B91"/>
    <w:rsid w:val="00593462"/>
    <w:rsid w:val="0059433C"/>
    <w:rsid w:val="005961BA"/>
    <w:rsid w:val="005A33EB"/>
    <w:rsid w:val="005B69DF"/>
    <w:rsid w:val="005C4694"/>
    <w:rsid w:val="005D08CC"/>
    <w:rsid w:val="005D4F69"/>
    <w:rsid w:val="00610787"/>
    <w:rsid w:val="006210D1"/>
    <w:rsid w:val="00622B08"/>
    <w:rsid w:val="00630D4D"/>
    <w:rsid w:val="00652255"/>
    <w:rsid w:val="00653131"/>
    <w:rsid w:val="00666F82"/>
    <w:rsid w:val="00675818"/>
    <w:rsid w:val="00680FEB"/>
    <w:rsid w:val="00684C1E"/>
    <w:rsid w:val="006861C0"/>
    <w:rsid w:val="006A20EF"/>
    <w:rsid w:val="006B06B9"/>
    <w:rsid w:val="006B7DC5"/>
    <w:rsid w:val="0071147C"/>
    <w:rsid w:val="00717591"/>
    <w:rsid w:val="007205BC"/>
    <w:rsid w:val="00751639"/>
    <w:rsid w:val="00756574"/>
    <w:rsid w:val="007C0E46"/>
    <w:rsid w:val="007C6BE7"/>
    <w:rsid w:val="007E5459"/>
    <w:rsid w:val="007F38A9"/>
    <w:rsid w:val="00800ADE"/>
    <w:rsid w:val="00801A5B"/>
    <w:rsid w:val="00807515"/>
    <w:rsid w:val="008108B9"/>
    <w:rsid w:val="00826739"/>
    <w:rsid w:val="008637DC"/>
    <w:rsid w:val="00867372"/>
    <w:rsid w:val="00892D5C"/>
    <w:rsid w:val="008A2125"/>
    <w:rsid w:val="008C388A"/>
    <w:rsid w:val="009203C6"/>
    <w:rsid w:val="0092348A"/>
    <w:rsid w:val="009502BA"/>
    <w:rsid w:val="00970A02"/>
    <w:rsid w:val="00971004"/>
    <w:rsid w:val="00983F00"/>
    <w:rsid w:val="0099007C"/>
    <w:rsid w:val="00994065"/>
    <w:rsid w:val="009B5849"/>
    <w:rsid w:val="009D3EC1"/>
    <w:rsid w:val="009E6357"/>
    <w:rsid w:val="009F22C8"/>
    <w:rsid w:val="00A00EF5"/>
    <w:rsid w:val="00A0309E"/>
    <w:rsid w:val="00A34BB5"/>
    <w:rsid w:val="00A43170"/>
    <w:rsid w:val="00A5674C"/>
    <w:rsid w:val="00A638A5"/>
    <w:rsid w:val="00A70BEB"/>
    <w:rsid w:val="00A70E5D"/>
    <w:rsid w:val="00A81343"/>
    <w:rsid w:val="00A818A9"/>
    <w:rsid w:val="00A8413E"/>
    <w:rsid w:val="00A85CD6"/>
    <w:rsid w:val="00AA2247"/>
    <w:rsid w:val="00AB5AE7"/>
    <w:rsid w:val="00AD595D"/>
    <w:rsid w:val="00AE4E82"/>
    <w:rsid w:val="00AE594B"/>
    <w:rsid w:val="00AF019A"/>
    <w:rsid w:val="00AF3269"/>
    <w:rsid w:val="00AF5B79"/>
    <w:rsid w:val="00B11D13"/>
    <w:rsid w:val="00B125FA"/>
    <w:rsid w:val="00B23D6F"/>
    <w:rsid w:val="00B24555"/>
    <w:rsid w:val="00B32474"/>
    <w:rsid w:val="00B41C01"/>
    <w:rsid w:val="00B43A64"/>
    <w:rsid w:val="00B6517D"/>
    <w:rsid w:val="00B65FD7"/>
    <w:rsid w:val="00B704EC"/>
    <w:rsid w:val="00B717AB"/>
    <w:rsid w:val="00B719D4"/>
    <w:rsid w:val="00B7547F"/>
    <w:rsid w:val="00B8395D"/>
    <w:rsid w:val="00B842C7"/>
    <w:rsid w:val="00B91D6A"/>
    <w:rsid w:val="00BA67C5"/>
    <w:rsid w:val="00BB09A4"/>
    <w:rsid w:val="00BB2701"/>
    <w:rsid w:val="00BB690C"/>
    <w:rsid w:val="00BC54B6"/>
    <w:rsid w:val="00BD7D4C"/>
    <w:rsid w:val="00BE6907"/>
    <w:rsid w:val="00BF5249"/>
    <w:rsid w:val="00BF6C87"/>
    <w:rsid w:val="00C5303B"/>
    <w:rsid w:val="00C73B6D"/>
    <w:rsid w:val="00C8310E"/>
    <w:rsid w:val="00C868EE"/>
    <w:rsid w:val="00CB1855"/>
    <w:rsid w:val="00CB1D0B"/>
    <w:rsid w:val="00CB2A7E"/>
    <w:rsid w:val="00CC11F3"/>
    <w:rsid w:val="00CC6C9F"/>
    <w:rsid w:val="00CC75EA"/>
    <w:rsid w:val="00CD7A02"/>
    <w:rsid w:val="00CE0C52"/>
    <w:rsid w:val="00CF0A66"/>
    <w:rsid w:val="00D00584"/>
    <w:rsid w:val="00D21723"/>
    <w:rsid w:val="00D30DF0"/>
    <w:rsid w:val="00D35729"/>
    <w:rsid w:val="00D41E00"/>
    <w:rsid w:val="00D42CD8"/>
    <w:rsid w:val="00D708F2"/>
    <w:rsid w:val="00D71F2B"/>
    <w:rsid w:val="00D84CB2"/>
    <w:rsid w:val="00D94898"/>
    <w:rsid w:val="00DA1C69"/>
    <w:rsid w:val="00DA4C61"/>
    <w:rsid w:val="00DB3203"/>
    <w:rsid w:val="00DB3D5C"/>
    <w:rsid w:val="00DD0188"/>
    <w:rsid w:val="00DD3660"/>
    <w:rsid w:val="00DD5AB2"/>
    <w:rsid w:val="00DD7918"/>
    <w:rsid w:val="00DD7AE7"/>
    <w:rsid w:val="00DE64E9"/>
    <w:rsid w:val="00DF090B"/>
    <w:rsid w:val="00DF387D"/>
    <w:rsid w:val="00E1234C"/>
    <w:rsid w:val="00E2236B"/>
    <w:rsid w:val="00E32AE0"/>
    <w:rsid w:val="00E42385"/>
    <w:rsid w:val="00E64B48"/>
    <w:rsid w:val="00E70515"/>
    <w:rsid w:val="00E94B9F"/>
    <w:rsid w:val="00E952F3"/>
    <w:rsid w:val="00E95E32"/>
    <w:rsid w:val="00EA01A0"/>
    <w:rsid w:val="00EA1F97"/>
    <w:rsid w:val="00EB6548"/>
    <w:rsid w:val="00ED4761"/>
    <w:rsid w:val="00ED6E91"/>
    <w:rsid w:val="00EE0B2D"/>
    <w:rsid w:val="00F14C0F"/>
    <w:rsid w:val="00F150FE"/>
    <w:rsid w:val="00F20C68"/>
    <w:rsid w:val="00F25D71"/>
    <w:rsid w:val="00F274B8"/>
    <w:rsid w:val="00F27E49"/>
    <w:rsid w:val="00F35624"/>
    <w:rsid w:val="00F45BD4"/>
    <w:rsid w:val="00F50B84"/>
    <w:rsid w:val="00F63356"/>
    <w:rsid w:val="00F66360"/>
    <w:rsid w:val="00F765F7"/>
    <w:rsid w:val="00F92ACC"/>
    <w:rsid w:val="00F930E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F97BD"/>
  <w15:chartTrackingRefBased/>
  <w15:docId w15:val="{5E91713E-99C2-4F9D-B6D3-053F01ED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513"/>
    <w:rPr>
      <w:rFonts w:ascii="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51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E2513"/>
    <w:rPr>
      <w:rFonts w:ascii="Tahoma" w:hAnsi="Tahoma" w:cs="Tahoma" w:hint="default"/>
      <w:sz w:val="16"/>
      <w:szCs w:val="16"/>
    </w:rPr>
  </w:style>
  <w:style w:type="paragraph" w:styleId="ListParagraph">
    <w:name w:val="List Paragraph"/>
    <w:basedOn w:val="Normal"/>
    <w:uiPriority w:val="34"/>
    <w:qFormat/>
    <w:rsid w:val="003E2513"/>
    <w:pPr>
      <w:ind w:left="720"/>
    </w:pPr>
  </w:style>
  <w:style w:type="character" w:styleId="Hyperlink">
    <w:name w:val="Hyperlink"/>
    <w:basedOn w:val="DefaultParagraphFont"/>
    <w:uiPriority w:val="99"/>
    <w:unhideWhenUsed/>
    <w:rsid w:val="00132A99"/>
    <w:rPr>
      <w:color w:val="0000FF"/>
      <w:u w:val="single"/>
    </w:rPr>
  </w:style>
  <w:style w:type="character" w:styleId="CommentReference">
    <w:name w:val="annotation reference"/>
    <w:basedOn w:val="DefaultParagraphFont"/>
    <w:uiPriority w:val="99"/>
    <w:semiHidden/>
    <w:unhideWhenUsed/>
    <w:rsid w:val="000D4AE2"/>
    <w:rPr>
      <w:sz w:val="16"/>
      <w:szCs w:val="16"/>
    </w:rPr>
  </w:style>
  <w:style w:type="paragraph" w:styleId="CommentText">
    <w:name w:val="annotation text"/>
    <w:basedOn w:val="Normal"/>
    <w:link w:val="CommentTextChar"/>
    <w:uiPriority w:val="99"/>
    <w:semiHidden/>
    <w:unhideWhenUsed/>
    <w:rsid w:val="000D4AE2"/>
    <w:rPr>
      <w:sz w:val="20"/>
      <w:szCs w:val="20"/>
    </w:rPr>
  </w:style>
  <w:style w:type="character" w:customStyle="1" w:styleId="CommentTextChar">
    <w:name w:val="Comment Text Char"/>
    <w:basedOn w:val="DefaultParagraphFont"/>
    <w:link w:val="CommentText"/>
    <w:uiPriority w:val="99"/>
    <w:semiHidden/>
    <w:rsid w:val="000D4AE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D4AE2"/>
    <w:rPr>
      <w:b/>
      <w:bCs/>
    </w:rPr>
  </w:style>
  <w:style w:type="character" w:customStyle="1" w:styleId="CommentSubjectChar">
    <w:name w:val="Comment Subject Char"/>
    <w:basedOn w:val="CommentTextChar"/>
    <w:link w:val="CommentSubject"/>
    <w:uiPriority w:val="99"/>
    <w:semiHidden/>
    <w:rsid w:val="000D4AE2"/>
    <w:rPr>
      <w:rFonts w:ascii="Times New Roman" w:hAnsi="Times New Roman"/>
      <w:b/>
      <w:bCs/>
    </w:rPr>
  </w:style>
  <w:style w:type="paragraph" w:styleId="Header">
    <w:name w:val="header"/>
    <w:basedOn w:val="Normal"/>
    <w:link w:val="HeaderChar"/>
    <w:uiPriority w:val="99"/>
    <w:unhideWhenUsed/>
    <w:rsid w:val="00E94B9F"/>
    <w:pPr>
      <w:tabs>
        <w:tab w:val="center" w:pos="4680"/>
        <w:tab w:val="right" w:pos="9360"/>
      </w:tabs>
    </w:pPr>
  </w:style>
  <w:style w:type="character" w:customStyle="1" w:styleId="HeaderChar">
    <w:name w:val="Header Char"/>
    <w:basedOn w:val="DefaultParagraphFont"/>
    <w:link w:val="Header"/>
    <w:uiPriority w:val="99"/>
    <w:rsid w:val="00E94B9F"/>
    <w:rPr>
      <w:rFonts w:ascii="Times New Roman" w:hAnsi="Times New Roman"/>
      <w:sz w:val="24"/>
      <w:szCs w:val="24"/>
    </w:rPr>
  </w:style>
  <w:style w:type="paragraph" w:styleId="Footer">
    <w:name w:val="footer"/>
    <w:basedOn w:val="Normal"/>
    <w:link w:val="FooterChar"/>
    <w:uiPriority w:val="99"/>
    <w:unhideWhenUsed/>
    <w:rsid w:val="00E94B9F"/>
    <w:pPr>
      <w:tabs>
        <w:tab w:val="center" w:pos="4680"/>
        <w:tab w:val="right" w:pos="9360"/>
      </w:tabs>
    </w:pPr>
  </w:style>
  <w:style w:type="character" w:customStyle="1" w:styleId="FooterChar">
    <w:name w:val="Footer Char"/>
    <w:basedOn w:val="DefaultParagraphFont"/>
    <w:link w:val="Footer"/>
    <w:uiPriority w:val="99"/>
    <w:rsid w:val="00E94B9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47242">
      <w:bodyDiv w:val="1"/>
      <w:marLeft w:val="0"/>
      <w:marRight w:val="0"/>
      <w:marTop w:val="0"/>
      <w:marBottom w:val="0"/>
      <w:divBdr>
        <w:top w:val="none" w:sz="0" w:space="0" w:color="auto"/>
        <w:left w:val="none" w:sz="0" w:space="0" w:color="auto"/>
        <w:bottom w:val="none" w:sz="0" w:space="0" w:color="auto"/>
        <w:right w:val="none" w:sz="0" w:space="0" w:color="auto"/>
      </w:divBdr>
    </w:div>
    <w:div w:id="1078599552">
      <w:bodyDiv w:val="1"/>
      <w:marLeft w:val="0"/>
      <w:marRight w:val="0"/>
      <w:marTop w:val="0"/>
      <w:marBottom w:val="0"/>
      <w:divBdr>
        <w:top w:val="none" w:sz="0" w:space="0" w:color="auto"/>
        <w:left w:val="none" w:sz="0" w:space="0" w:color="auto"/>
        <w:bottom w:val="none" w:sz="0" w:space="0" w:color="auto"/>
        <w:right w:val="none" w:sz="0" w:space="0" w:color="auto"/>
      </w:divBdr>
    </w:div>
    <w:div w:id="200809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pdeskemployeetax@hcl.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ndiafilings.com/learn/budget-2018-19/"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3D6C1-4E85-4460-A390-E69E501BD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10672</CharactersWithSpaces>
  <SharedDoc>false</SharedDoc>
  <HLinks>
    <vt:vector size="12" baseType="variant">
      <vt:variant>
        <vt:i4>7143532</vt:i4>
      </vt:variant>
      <vt:variant>
        <vt:i4>3</vt:i4>
      </vt:variant>
      <vt:variant>
        <vt:i4>0</vt:i4>
      </vt:variant>
      <vt:variant>
        <vt:i4>5</vt:i4>
      </vt:variant>
      <vt:variant>
        <vt:lpwstr>https://www.indiafilings.com/learn/budget-2018-19/</vt:lpwstr>
      </vt:variant>
      <vt:variant>
        <vt:lpwstr/>
      </vt:variant>
      <vt:variant>
        <vt:i4>6815823</vt:i4>
      </vt:variant>
      <vt:variant>
        <vt:i4>0</vt:i4>
      </vt:variant>
      <vt:variant>
        <vt:i4>0</vt:i4>
      </vt:variant>
      <vt:variant>
        <vt:i4>5</vt:i4>
      </vt:variant>
      <vt:variant>
        <vt:lpwstr>mailto:helpdeskemployeetax@hcl.com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vijayaraguramanr</dc:creator>
  <cp:keywords/>
  <cp:lastModifiedBy>AMIT DEVNANI(FSS - ES)</cp:lastModifiedBy>
  <cp:revision>13</cp:revision>
  <dcterms:created xsi:type="dcterms:W3CDTF">2018-05-07T06:54:00Z</dcterms:created>
  <dcterms:modified xsi:type="dcterms:W3CDTF">2018-05-31T13:44:00Z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